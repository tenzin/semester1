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customXmlInsRangeStart w:id="0" w:author="Tenzin Dendup" w:date="2017-04-12T12:10:00Z"/>
    <w:sdt>
      <w:sdtPr>
        <w:id w:val="1281767933"/>
        <w:docPartObj>
          <w:docPartGallery w:val="Cover Pages"/>
          <w:docPartUnique/>
        </w:docPartObj>
      </w:sdtPr>
      <w:sdtContent>
        <w:customXmlInsRangeEnd w:id="0"/>
        <w:p w14:paraId="57FB2E45" w14:textId="22475923" w:rsidR="00144491" w:rsidRDefault="00144491" w:rsidP="008E5A2D">
          <w:pPr>
            <w:spacing w:line="276" w:lineRule="auto"/>
            <w:rPr>
              <w:ins w:id="1" w:author="Tenzin Dendup" w:date="2017-04-12T12:10:00Z"/>
            </w:rPr>
            <w:pPrChange w:id="2" w:author="Tenzin Dendup" w:date="2017-04-12T15:29:00Z">
              <w:pPr/>
            </w:pPrChange>
          </w:pPr>
        </w:p>
        <w:p w14:paraId="70EB7FC6" w14:textId="7CB3129D" w:rsidR="00144491" w:rsidRDefault="00144491" w:rsidP="008E5A2D">
          <w:pPr>
            <w:spacing w:line="276" w:lineRule="auto"/>
            <w:rPr>
              <w:ins w:id="3" w:author="Tenzin Dendup" w:date="2017-04-12T12:10:00Z"/>
            </w:rPr>
            <w:pPrChange w:id="4" w:author="Tenzin Dendup" w:date="2017-04-12T15:29:00Z">
              <w:pPr/>
            </w:pPrChange>
          </w:pPr>
          <w:ins w:id="5" w:author="Tenzin Dendup" w:date="2017-04-12T12:10:00Z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736500" wp14:editId="7CDDFC8E">
                      <wp:simplePos x="0" y="0"/>
                      <mc:AlternateContent>
                        <mc:Choice Requires="wp14">
                          <wp:positionH relativeFrom="page">
                            <wp14:pctPosHOffset>15000</wp14:pctPosHOffset>
                          </wp:positionH>
                        </mc:Choice>
                        <mc:Fallback>
                          <wp:positionH relativeFrom="page">
                            <wp:posOffset>1133475</wp:posOffset>
                          </wp:positionH>
                        </mc:Fallback>
                      </mc:AlternateContent>
                      <mc:AlternateContent>
                        <mc:Choice Requires="wp14">
                          <wp:positionV relativeFrom="page">
                            <wp14:pctPosVOffset>45500</wp14:pctPosVOffset>
                          </wp:positionV>
                        </mc:Choice>
                        <mc:Fallback>
                          <wp:positionV relativeFrom="page">
                            <wp:posOffset>4864735</wp:posOffset>
                          </wp:positionV>
                        </mc:Fallback>
                      </mc:AlternateContent>
                      <wp:extent cx="5753100" cy="525780"/>
                      <wp:effectExtent l="0" t="0" r="10160" b="6350"/>
                      <wp:wrapSquare wrapText="bothSides"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53100" cy="5257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B900A" w14:textId="6AF3A272" w:rsidR="00144491" w:rsidRDefault="00144491">
                                  <w:pPr>
                                    <w:pStyle w:val="NoSpacing"/>
                                    <w:jc w:val="right"/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1315561441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 w:multiLine="1"/>
                                    </w:sdtPr>
                                    <w:sdtContent>
                                      <w:ins w:id="6" w:author="Tenzin Dendup" w:date="2017-04-12T15:38:00Z">
                                        <w:r w:rsidR="00120FD1">
                                          <w:rPr>
                                            <w:caps/>
                                            <w:color w:val="264356" w:themeColor="text2" w:themeShade="BF"/>
                                            <w:sz w:val="52"/>
                                            <w:szCs w:val="52"/>
                                            <w:lang w:val="en-AU"/>
                                          </w:rPr>
                                          <w:t>Unicorn Books – Monthly Update</w:t>
                                        </w:r>
                                      </w:ins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mallCaps/>
                                      <w:color w:val="335B74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61524754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1A1CCD7" w14:textId="323EA421" w:rsidR="00144491" w:rsidRDefault="00120FD1">
                                      <w:pPr>
                                        <w:pStyle w:val="NoSpacing"/>
                                        <w:jc w:val="right"/>
                                        <w:rPr>
                                          <w:smallCaps/>
                                          <w:color w:val="335B74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ins w:id="7" w:author="Tenzin Dendup" w:date="2017-04-12T15:38:00Z">
                                        <w:r>
                                          <w:rPr>
                                            <w:smallCaps/>
                                            <w:color w:val="335B74" w:themeColor="text2"/>
                                            <w:sz w:val="36"/>
                                            <w:szCs w:val="36"/>
                                            <w:lang w:val="en-AU"/>
                                          </w:rPr>
                                          <w:t>Monthly updates in the company and industry</w:t>
                                        </w:r>
                                      </w:ins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73400</wp14:pctWidth>
                      </wp14:sizeRelH>
                      <wp14:sizeRelV relativeFrom="page">
                        <wp14:pctHeight>36300</wp14:pctHeight>
                      </wp14:sizeRelV>
                    </wp:anchor>
                  </w:drawing>
                </mc:Choice>
                <mc:Fallback>
                  <w:pict>
                    <v:shapetype w14:anchorId="61736500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3" o:spid="_x0000_s1026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" filled="f" stroked="f" strokeweight=".5pt">
                      <v:textbox inset="0,0,0,0">
                        <w:txbxContent>
                          <w:p w14:paraId="670B900A" w14:textId="6AF3A272" w:rsidR="00144491" w:rsidRDefault="00144491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131556144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Content>
                                <w:ins w:id="8" w:author="Tenzin Dendup" w:date="2017-04-12T15:38:00Z">
                                  <w:r w:rsidR="00120FD1"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  <w:lang w:val="en-AU"/>
                                    </w:rPr>
                                    <w:t>Unicorn Books – Monthly Update</w:t>
                                  </w:r>
                                </w:ins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335B74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61524754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1A1CCD7" w14:textId="323EA421" w:rsidR="00144491" w:rsidRDefault="00120FD1">
                                <w:pPr>
                                  <w:pStyle w:val="NoSpacing"/>
                                  <w:jc w:val="right"/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</w:pPr>
                                <w:ins w:id="9" w:author="Tenzin Dendup" w:date="2017-04-12T15:38:00Z">
                                  <w:r>
                                    <w:rPr>
                                      <w:smallCaps/>
                                      <w:color w:val="335B74" w:themeColor="text2"/>
                                      <w:sz w:val="36"/>
                                      <w:szCs w:val="36"/>
                                      <w:lang w:val="en-AU"/>
                                    </w:rPr>
                                    <w:t>Monthly updates in the company and industry</w:t>
                                  </w:r>
                                </w:ins>
                              </w:p>
                            </w:sdtContent>
                          </w:sdt>
                        </w:txbxContent>
                      </v:textbox>
                      <w10:wrap type="square" anchorx="page" anchory="page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C637049" wp14:editId="3DD79063">
                      <wp:simplePos x="0" y="0"/>
                      <mc:AlternateContent>
                        <mc:Choice Requires="wp14">
                          <wp:positionH relativeFrom="page">
                            <wp14:pctPosHOffset>4500</wp14:pctPosHOffset>
                          </wp:positionH>
                        </mc:Choice>
                        <mc:Fallback>
                          <wp:positionH relativeFrom="page">
                            <wp:posOffset>339725</wp:posOffset>
                          </wp:positionH>
                        </mc:Fallback>
                      </mc:AlternateContent>
                      <wp:positionV relativeFrom="page">
                        <wp:align>center</wp:align>
                      </wp:positionV>
                      <wp:extent cx="228600" cy="9144000"/>
                      <wp:effectExtent l="0" t="0" r="3175" b="635"/>
                      <wp:wrapNone/>
                      <wp:docPr id="114" name="Group 1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9144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115" name="Rectangle 1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Rectangle 116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2900</wp14:pctWidth>
                      </wp14:sizeRelH>
                      <wp14:sizeRelV relativeFrom="page">
                        <wp14:pctHeight>90900</wp14:pctHeight>
                      </wp14:sizeRelV>
                    </wp:anchor>
                  </w:drawing>
                </mc:Choice>
                <mc:Fallback>
                  <w:pict>
                    <v:group w14:anchorId="68D5C505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">
  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G6KwQAA&#10;ANwAAAAPAAAAZHJzL2Rvd25yZXYueG1sRE9Ni8IwEL0v+B/CCHtb0yruSjWKiC571RXE29CMbbWZ&#10;1CTW7r83grC3ebzPmS06U4uWnK8sK0gHCQji3OqKCwX7383HBIQPyBpry6Tgjzws5r23GWba3nlL&#10;7S4UIoawz1BBGUKTSenzkgz6gW2II3eyzmCI0BVSO7zHcFPLYZJ8SoMVx4YSG1qVlF92N6Ng65ar&#10;Tp7Xp1HqDl/X9vi9z9ko9d7vllMQgbrwL365f3Scn47h+Uy8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kxuisEAAADcAAAADwAAAAAAAAAAAAAAAACXAgAAZHJzL2Rvd25y&#10;ZXYueG1sUEsFBgAAAAAEAAQA9QAAAIUDAAAAAA==&#10;" fillcolor="#2683c6 [3205]" stroked="f" strokeweight="1.25pt"/>
  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byWwwAA&#10;ANwAAAAPAAAAZHJzL2Rvd25yZXYueG1sRE/fS8MwEH4X/B/CCb65tDKG1GWjCEK3B5mrvp/Nrakm&#10;l9pka91fbwRhb/fx/bzlenJWnGgInWcF+SwDQdx43XGr4K1+vnsAESKyRuuZFPxQgPXq+mqJhfYj&#10;v9JpH1uRQjgUqMDE2BdShsaQwzDzPXHiDn5wGBMcWqkHHFO4s/I+yxbSYcepwWBPT4aar/3RKdjZ&#10;9035UeVmV8/tYfv5XY/nl7NStzdT+Qgi0hQv4n93pdP8fAF/z6QL5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ibyWwwAAANwAAAAPAAAAAAAAAAAAAAAAAJcCAABkcnMvZG93&#10;bnJldi54bWxQSwUGAAAAAAQABAD1AAAAhwMAAAAA&#10;" fillcolor="#1cade4 [3204]" stroked="f" strokeweight="1.25pt">
                        <v:path arrowok="t"/>
                        <o:lock v:ext="edit" aspectratio="t"/>
                      </v:rect>
                      <w10:wrap anchorx="page" anchory="page"/>
                    </v:group>
                  </w:pict>
                </mc:Fallback>
              </mc:AlternateContent>
            </w:r>
            <w:r>
              <w:br w:type="page"/>
            </w:r>
          </w:ins>
        </w:p>
        <w:customXmlInsRangeStart w:id="10" w:author="Tenzin Dendup" w:date="2017-04-12T12:10:00Z"/>
      </w:sdtContent>
    </w:sdt>
    <w:customXmlInsRangeEnd w:id="10"/>
    <w:p w14:paraId="169B4F26" w14:textId="77777777" w:rsidR="00E5582E" w:rsidRDefault="00E5582E" w:rsidP="008E5A2D">
      <w:pPr>
        <w:spacing w:line="276" w:lineRule="auto"/>
        <w:rPr>
          <w:ins w:id="11" w:author="Tenzin Dendup" w:date="2017-04-12T14:47:00Z"/>
          <w:rFonts w:asciiTheme="majorHAnsi" w:eastAsiaTheme="majorEastAsia" w:hAnsiTheme="majorHAnsi" w:cstheme="majorBidi"/>
          <w:b/>
          <w:bCs/>
          <w:color w:val="1481AB" w:themeColor="accent1" w:themeShade="BF"/>
          <w:sz w:val="28"/>
          <w:szCs w:val="28"/>
          <w:lang w:val="en-US"/>
        </w:rPr>
        <w:sectPr w:rsidR="00E5582E" w:rsidSect="00144491">
          <w:footerReference w:type="even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  <w:pPrChange w:id="16" w:author="Tenzin Dendup" w:date="2017-04-12T15:29:00Z">
          <w:pPr/>
        </w:pPrChange>
      </w:pPr>
    </w:p>
    <w:p w14:paraId="6733DCAB" w14:textId="2AB90255" w:rsidR="00B903CD" w:rsidRDefault="00B903CD" w:rsidP="008E5A2D">
      <w:pPr>
        <w:spacing w:line="276" w:lineRule="auto"/>
        <w:rPr>
          <w:ins w:id="17" w:author="Tenzin Dendup" w:date="2017-04-12T14:47:00Z"/>
          <w:rFonts w:asciiTheme="majorHAnsi" w:eastAsiaTheme="majorEastAsia" w:hAnsiTheme="majorHAnsi" w:cstheme="majorBidi"/>
          <w:b/>
          <w:bCs/>
          <w:color w:val="1481AB" w:themeColor="accent1" w:themeShade="BF"/>
          <w:sz w:val="28"/>
          <w:szCs w:val="28"/>
          <w:lang w:val="en-US"/>
        </w:rPr>
        <w:pPrChange w:id="18" w:author="Tenzin Dendup" w:date="2017-04-12T15:29:00Z">
          <w:pPr/>
        </w:pPrChange>
      </w:pPr>
    </w:p>
    <w:customXmlInsRangeStart w:id="19" w:author="Tenzin Dendup" w:date="2017-04-12T14:47:00Z"/>
    <w:sdt>
      <w:sdtPr>
        <w:id w:val="-10316483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/>
        </w:rPr>
      </w:sdtEndPr>
      <w:sdtContent>
        <w:customXmlInsRangeEnd w:id="19"/>
        <w:p w14:paraId="7BA42E31" w14:textId="07E7C371" w:rsidR="00E5582E" w:rsidRDefault="00E5582E" w:rsidP="008E5A2D">
          <w:pPr>
            <w:pStyle w:val="TOCHeading"/>
            <w:rPr>
              <w:ins w:id="20" w:author="Tenzin Dendup" w:date="2017-04-12T14:47:00Z"/>
            </w:rPr>
          </w:pPr>
          <w:ins w:id="21" w:author="Tenzin Dendup" w:date="2017-04-12T14:47:00Z">
            <w:r>
              <w:t>Table of Contents</w:t>
            </w:r>
          </w:ins>
        </w:p>
        <w:p w14:paraId="79023481" w14:textId="77777777" w:rsidR="00E5582E" w:rsidRDefault="00E5582E" w:rsidP="008E5A2D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lang w:eastAsia="en-AU"/>
            </w:rPr>
            <w:pPrChange w:id="22" w:author="Tenzin Dendup" w:date="2017-04-12T15:29:00Z">
              <w:pPr>
                <w:pStyle w:val="TOC1"/>
                <w:tabs>
                  <w:tab w:val="right" w:leader="dot" w:pos="9016"/>
                </w:tabs>
              </w:pPr>
            </w:pPrChange>
          </w:pPr>
          <w:ins w:id="23" w:author="Tenzin Dendup" w:date="2017-04-12T14:47:00Z">
            <w:r>
              <w:rPr>
                <w:b w:val="0"/>
                <w:bCs w:val="0"/>
              </w:rPr>
              <w:fldChar w:fldCharType="begin"/>
            </w:r>
            <w:r>
              <w:instrText xml:space="preserve"> TOC \o "1-3" \h \z \u </w:instrText>
            </w:r>
            <w:r>
              <w:rPr>
                <w:b w:val="0"/>
                <w:bCs w:val="0"/>
              </w:rPr>
              <w:fldChar w:fldCharType="separate"/>
            </w:r>
          </w:ins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"_Toc479771769"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Summary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_Toc479771769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64A5438E" w14:textId="77777777" w:rsidR="00E5582E" w:rsidRDefault="00E5582E" w:rsidP="008E5A2D">
          <w:pPr>
            <w:pStyle w:val="TOC2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sz w:val="24"/>
              <w:szCs w:val="24"/>
              <w:lang w:eastAsia="en-AU"/>
            </w:rPr>
            <w:pPrChange w:id="24" w:author="Tenzin Dendup" w:date="2017-04-12T15:29:00Z">
              <w:pPr>
                <w:pStyle w:val="TOC2"/>
                <w:tabs>
                  <w:tab w:val="right" w:leader="dot" w:pos="9016"/>
                </w:tabs>
              </w:pPr>
            </w:pPrChange>
          </w:pPr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"_Toc479771770"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Results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_Toc479771770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331D80D1" w14:textId="77777777" w:rsidR="00E5582E" w:rsidRDefault="00E5582E" w:rsidP="008E5A2D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lang w:eastAsia="en-AU"/>
            </w:rPr>
            <w:pPrChange w:id="25" w:author="Tenzin Dendup" w:date="2017-04-12T15:29:00Z">
              <w:pPr>
                <w:pStyle w:val="TOC1"/>
                <w:tabs>
                  <w:tab w:val="right" w:leader="dot" w:pos="9016"/>
                </w:tabs>
              </w:pPr>
            </w:pPrChange>
          </w:pPr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"_Toc479771771"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Frankfurt Book Fair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_Toc479771771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0DE3B0CA" w14:textId="77777777" w:rsidR="00E5582E" w:rsidRDefault="00E5582E" w:rsidP="008E5A2D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lang w:eastAsia="en-AU"/>
            </w:rPr>
            <w:pPrChange w:id="26" w:author="Tenzin Dendup" w:date="2017-04-12T15:29:00Z">
              <w:pPr>
                <w:pStyle w:val="TOC1"/>
                <w:tabs>
                  <w:tab w:val="right" w:leader="dot" w:pos="9016"/>
                </w:tabs>
              </w:pPr>
            </w:pPrChange>
          </w:pPr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"_Toc479771772"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New authors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_Toc479771772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7301E735" w14:textId="77777777" w:rsidR="00E5582E" w:rsidRDefault="00E5582E" w:rsidP="008E5A2D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lang w:eastAsia="en-AU"/>
            </w:rPr>
            <w:pPrChange w:id="27" w:author="Tenzin Dendup" w:date="2017-04-12T15:29:00Z">
              <w:pPr>
                <w:pStyle w:val="TOC1"/>
                <w:tabs>
                  <w:tab w:val="right" w:leader="dot" w:pos="9016"/>
                </w:tabs>
              </w:pPr>
            </w:pPrChange>
          </w:pPr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"_Toc479771773"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Delivery branch restructure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_Toc479771773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2B0FD471" w14:textId="77777777" w:rsidR="00E5582E" w:rsidRDefault="00E5582E" w:rsidP="008E5A2D">
          <w:pPr>
            <w:pStyle w:val="TOC1"/>
            <w:tabs>
              <w:tab w:val="right" w:leader="dot" w:pos="9016"/>
            </w:tabs>
            <w:spacing w:line="276" w:lineRule="auto"/>
            <w:rPr>
              <w:rFonts w:eastAsiaTheme="minorEastAsia"/>
              <w:b w:val="0"/>
              <w:bCs w:val="0"/>
              <w:noProof/>
              <w:lang w:eastAsia="en-AU"/>
            </w:rPr>
            <w:pPrChange w:id="28" w:author="Tenzin Dendup" w:date="2017-04-12T15:29:00Z">
              <w:pPr>
                <w:pStyle w:val="TOC1"/>
                <w:tabs>
                  <w:tab w:val="right" w:leader="dot" w:pos="9016"/>
                </w:tabs>
              </w:pPr>
            </w:pPrChange>
          </w:pPr>
          <w:r w:rsidRPr="00925840">
            <w:rPr>
              <w:rStyle w:val="Hyperlink"/>
              <w:noProof/>
            </w:rPr>
            <w:fldChar w:fldCharType="begin"/>
          </w:r>
          <w:r w:rsidRPr="0092584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"_Toc479771774"</w:instrText>
          </w:r>
          <w:r w:rsidRPr="00925840">
            <w:rPr>
              <w:rStyle w:val="Hyperlink"/>
              <w:noProof/>
            </w:rPr>
            <w:instrText xml:space="preserve"> </w:instrText>
          </w:r>
          <w:r w:rsidRPr="00925840">
            <w:rPr>
              <w:rStyle w:val="Hyperlink"/>
              <w:noProof/>
            </w:rPr>
          </w:r>
          <w:r w:rsidRPr="00925840">
            <w:rPr>
              <w:rStyle w:val="Hyperlink"/>
              <w:noProof/>
            </w:rPr>
            <w:fldChar w:fldCharType="separate"/>
          </w:r>
          <w:r w:rsidRPr="00925840">
            <w:rPr>
              <w:rStyle w:val="Hyperlink"/>
              <w:noProof/>
            </w:rPr>
            <w:t>Plans for 2017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_Toc479771774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925840">
            <w:rPr>
              <w:rStyle w:val="Hyperlink"/>
              <w:noProof/>
            </w:rPr>
            <w:fldChar w:fldCharType="end"/>
          </w:r>
        </w:p>
        <w:p w14:paraId="648D16C5" w14:textId="1955B404" w:rsidR="00E5582E" w:rsidRDefault="00E5582E" w:rsidP="008E5A2D">
          <w:pPr>
            <w:spacing w:line="276" w:lineRule="auto"/>
            <w:rPr>
              <w:ins w:id="29" w:author="Tenzin Dendup" w:date="2017-04-12T14:47:00Z"/>
            </w:rPr>
            <w:pPrChange w:id="30" w:author="Tenzin Dendup" w:date="2017-04-12T15:29:00Z">
              <w:pPr/>
            </w:pPrChange>
          </w:pPr>
          <w:ins w:id="31" w:author="Tenzin Dendup" w:date="2017-04-12T14:47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32" w:author="Tenzin Dendup" w:date="2017-04-12T14:47:00Z"/>
      </w:sdtContent>
    </w:sdt>
    <w:customXmlInsRangeEnd w:id="32"/>
    <w:p w14:paraId="2DB3A201" w14:textId="77777777" w:rsidR="00E5582E" w:rsidRDefault="00E5582E" w:rsidP="008E5A2D">
      <w:pPr>
        <w:spacing w:line="276" w:lineRule="auto"/>
        <w:rPr>
          <w:ins w:id="33" w:author="Tenzin Dendup" w:date="2017-04-12T14:54:00Z"/>
        </w:rPr>
        <w:pPrChange w:id="34" w:author="Tenzin Dendup" w:date="2017-04-12T15:29:00Z">
          <w:pPr/>
        </w:pPrChange>
      </w:pPr>
    </w:p>
    <w:p w14:paraId="12F26EED" w14:textId="77777777" w:rsidR="00984378" w:rsidRDefault="00984378" w:rsidP="008E5A2D">
      <w:pPr>
        <w:pStyle w:val="Title"/>
        <w:spacing w:line="276" w:lineRule="auto"/>
        <w:rPr>
          <w:ins w:id="35" w:author="Tenzin Dendup" w:date="2017-04-12T14:58:00Z"/>
        </w:rPr>
        <w:pPrChange w:id="36" w:author="Tenzin Dendup" w:date="2017-04-12T15:29:00Z">
          <w:pPr>
            <w:pStyle w:val="Title"/>
          </w:pPr>
        </w:pPrChange>
      </w:pPr>
      <w:ins w:id="37" w:author="Tenzin Dendup" w:date="2017-04-12T14:58:00Z">
        <w:r>
          <w:br w:type="page"/>
        </w:r>
      </w:ins>
    </w:p>
    <w:p w14:paraId="7B0E399B" w14:textId="7EBC255D" w:rsidR="00AE002F" w:rsidRDefault="00AE002F" w:rsidP="008E5A2D">
      <w:pPr>
        <w:pStyle w:val="Title"/>
        <w:spacing w:line="276" w:lineRule="auto"/>
        <w:pPrChange w:id="38" w:author="Tenzin Dendup" w:date="2017-04-12T15:29:00Z">
          <w:pPr/>
        </w:pPrChange>
      </w:pPr>
      <w:r>
        <w:lastRenderedPageBreak/>
        <w:t>Unicorn Books Quarterly Update</w:t>
      </w:r>
    </w:p>
    <w:p w14:paraId="6BC4E099" w14:textId="77777777" w:rsidR="00AE002F" w:rsidRPr="00984378" w:rsidRDefault="001359B0" w:rsidP="008E5A2D">
      <w:pPr>
        <w:pStyle w:val="Subtitle"/>
        <w:spacing w:line="276" w:lineRule="auto"/>
        <w:pPrChange w:id="39" w:author="Tenzin Dendup" w:date="2017-04-12T15:29:00Z">
          <w:pPr/>
        </w:pPrChange>
      </w:pPr>
      <w:r w:rsidRPr="00984378">
        <w:t>October</w:t>
      </w:r>
      <w:r w:rsidR="00AE002F" w:rsidRPr="00984378">
        <w:t xml:space="preserve"> – </w:t>
      </w:r>
      <w:r w:rsidRPr="00984378">
        <w:t>December</w:t>
      </w:r>
      <w:r w:rsidR="00AE002F" w:rsidRPr="00984378">
        <w:t xml:space="preserve"> </w:t>
      </w:r>
      <w:r w:rsidRPr="00984378">
        <w:t>2016</w:t>
      </w:r>
    </w:p>
    <w:p w14:paraId="7AE93FFF" w14:textId="77777777" w:rsidR="00AE002F" w:rsidRDefault="00AE002F" w:rsidP="008E5A2D">
      <w:pPr>
        <w:pStyle w:val="Heading1"/>
        <w:spacing w:line="276" w:lineRule="auto"/>
        <w:pPrChange w:id="40" w:author="Tenzin Dendup" w:date="2017-04-12T15:29:00Z">
          <w:pPr/>
        </w:pPrChange>
      </w:pPr>
      <w:del w:id="41" w:author="Tenzin Dendup" w:date="2017-04-12T12:12:00Z">
        <w:r w:rsidDel="00830E70">
          <w:delText xml:space="preserve">HEADING: </w:delText>
        </w:r>
      </w:del>
      <w:bookmarkStart w:id="42" w:name="_Toc479771769"/>
      <w:r>
        <w:t>Summary</w:t>
      </w:r>
      <w:bookmarkEnd w:id="42"/>
    </w:p>
    <w:p w14:paraId="61490190" w14:textId="67B98D10" w:rsidR="00AE002F" w:rsidRDefault="00AE002F" w:rsidP="008E5A2D">
      <w:pPr>
        <w:spacing w:line="276" w:lineRule="auto"/>
        <w:pPrChange w:id="43" w:author="Tenzin Dendup" w:date="2017-04-12T15:29:00Z">
          <w:pPr/>
        </w:pPrChange>
      </w:pPr>
      <w:r>
        <w:t xml:space="preserve">The </w:t>
      </w:r>
      <w:r w:rsidR="001359B0">
        <w:t>last</w:t>
      </w:r>
      <w:r>
        <w:t xml:space="preserve"> quarter of 201</w:t>
      </w:r>
      <w:r w:rsidR="001359B0">
        <w:t>6</w:t>
      </w:r>
      <w:r>
        <w:t xml:space="preserve"> has been quit</w:t>
      </w:r>
      <w:r w:rsidR="001A02E2">
        <w:t xml:space="preserve">e </w:t>
      </w:r>
      <w:del w:id="44" w:author="Tenzin Dendup" w:date="2017-04-12T15:34:00Z">
        <w:r w:rsidR="00B614DC" w:rsidDel="007E4823">
          <w:delText>producitve</w:delText>
        </w:r>
      </w:del>
      <w:ins w:id="45" w:author="Tenzin Dendup" w:date="2017-04-12T15:34:00Z">
        <w:r w:rsidR="007E4823">
          <w:t>productive</w:t>
        </w:r>
      </w:ins>
      <w:r w:rsidR="001A02E2">
        <w:t xml:space="preserve"> for Unicorn Books. </w:t>
      </w:r>
      <w:r w:rsidR="001359B0">
        <w:t xml:space="preserve">We have had a stellar sales period over Christmas and have started to </w:t>
      </w:r>
      <w:r w:rsidR="001A02E2">
        <w:t>bring in new authors and titles for this coming year.</w:t>
      </w:r>
    </w:p>
    <w:p w14:paraId="48CDC8C1" w14:textId="77777777" w:rsidR="001A02E2" w:rsidRDefault="001A02E2" w:rsidP="008E5A2D">
      <w:pPr>
        <w:spacing w:line="276" w:lineRule="auto"/>
        <w:pPrChange w:id="46" w:author="Tenzin Dendup" w:date="2017-04-12T15:29:00Z">
          <w:pPr/>
        </w:pPrChange>
      </w:pPr>
      <w:r>
        <w:t xml:space="preserve">The restructure of the </w:t>
      </w:r>
      <w:r w:rsidR="001359B0">
        <w:t>delivery</w:t>
      </w:r>
      <w:r>
        <w:t xml:space="preserve"> branch </w:t>
      </w:r>
      <w:r w:rsidR="001359B0">
        <w:t xml:space="preserve">which started in November </w:t>
      </w:r>
      <w:r>
        <w:t>has bee</w:t>
      </w:r>
      <w:r w:rsidR="00761543">
        <w:t>n completed with minimal disruption to services.</w:t>
      </w:r>
    </w:p>
    <w:p w14:paraId="199B6CFB" w14:textId="77777777" w:rsidR="001A02E2" w:rsidRDefault="001A02E2" w:rsidP="008E5A2D">
      <w:pPr>
        <w:pStyle w:val="Heading2"/>
        <w:spacing w:line="276" w:lineRule="auto"/>
        <w:pPrChange w:id="47" w:author="Tenzin Dendup" w:date="2017-04-12T15:29:00Z">
          <w:pPr/>
        </w:pPrChange>
      </w:pPr>
      <w:del w:id="48" w:author="Tenzin Dendup" w:date="2017-04-12T13:12:00Z">
        <w:r w:rsidDel="006540EA">
          <w:delText xml:space="preserve">SUBHEADING: </w:delText>
        </w:r>
      </w:del>
      <w:bookmarkStart w:id="49" w:name="_Toc479771770"/>
      <w:r>
        <w:t>Results</w:t>
      </w:r>
      <w:bookmarkEnd w:id="49"/>
    </w:p>
    <w:p w14:paraId="7AB09CFE" w14:textId="77777777" w:rsidR="001359B0" w:rsidRDefault="001359B0" w:rsidP="008E5A2D">
      <w:pPr>
        <w:spacing w:line="276" w:lineRule="auto"/>
        <w:pPrChange w:id="50" w:author="Tenzin Dendup" w:date="2017-04-12T15:29:00Z">
          <w:pPr/>
        </w:pPrChange>
      </w:pPr>
      <w:r>
        <w:t>We have attended the Frankfurt Book Fair as usual in October.</w:t>
      </w:r>
    </w:p>
    <w:p w14:paraId="6483A4DF" w14:textId="77777777" w:rsidR="001A02E2" w:rsidRDefault="001A02E2" w:rsidP="008E5A2D">
      <w:pPr>
        <w:spacing w:line="276" w:lineRule="auto"/>
        <w:pPrChange w:id="51" w:author="Tenzin Dendup" w:date="2017-04-12T15:29:00Z">
          <w:pPr/>
        </w:pPrChange>
      </w:pPr>
      <w:r>
        <w:t xml:space="preserve">Our target of 50% of all titles being available in e-book formats has </w:t>
      </w:r>
      <w:r w:rsidR="001359B0">
        <w:t xml:space="preserve">now </w:t>
      </w:r>
      <w:r>
        <w:t>been met.</w:t>
      </w:r>
    </w:p>
    <w:p w14:paraId="2958EEBB" w14:textId="77777777" w:rsidR="00AE002F" w:rsidRDefault="001A02E2" w:rsidP="008E5A2D">
      <w:pPr>
        <w:spacing w:line="276" w:lineRule="auto"/>
        <w:pPrChange w:id="52" w:author="Tenzin Dendup" w:date="2017-04-12T15:29:00Z">
          <w:pPr/>
        </w:pPrChange>
      </w:pPr>
      <w:r>
        <w:t xml:space="preserve">Three new authors have signed ongoing contracts. This brings our total number of authors to 34, with 25 contracted to produce a title this </w:t>
      </w:r>
      <w:r w:rsidR="001359B0">
        <w:t xml:space="preserve">coming </w:t>
      </w:r>
      <w:r>
        <w:t>year.</w:t>
      </w:r>
    </w:p>
    <w:p w14:paraId="53CB4F1A" w14:textId="18FA3332" w:rsidR="001A02E2" w:rsidRDefault="001A02E2" w:rsidP="008E5A2D">
      <w:pPr>
        <w:spacing w:line="276" w:lineRule="auto"/>
        <w:pPrChange w:id="53" w:author="Tenzin Dendup" w:date="2017-04-12T15:29:00Z">
          <w:pPr/>
        </w:pPrChange>
      </w:pPr>
      <w:r>
        <w:t xml:space="preserve">38 new titles have been published on </w:t>
      </w:r>
      <w:del w:id="54" w:author="Tenzin Dendup" w:date="2017-04-12T15:34:00Z">
        <w:r w:rsidDel="007E4823">
          <w:delText>indivi</w:delText>
        </w:r>
        <w:r w:rsidR="00B614DC" w:rsidDel="007E4823">
          <w:delText>i</w:delText>
        </w:r>
        <w:r w:rsidDel="007E4823">
          <w:delText>dual</w:delText>
        </w:r>
      </w:del>
      <w:ins w:id="55" w:author="Tenzin Dendup" w:date="2017-04-12T15:34:00Z">
        <w:r w:rsidR="007E4823">
          <w:t>individual</w:t>
        </w:r>
      </w:ins>
      <w:r>
        <w:t xml:space="preserve"> contracts with authors, an increase of 5 over the same period last year.</w:t>
      </w:r>
    </w:p>
    <w:p w14:paraId="103483A1" w14:textId="77777777" w:rsidR="00FC0D11" w:rsidRDefault="00FC0D11" w:rsidP="008E5A2D">
      <w:pPr>
        <w:pStyle w:val="Heading1"/>
        <w:spacing w:line="276" w:lineRule="auto"/>
        <w:rPr>
          <w:ins w:id="56" w:author="Tenzin Dendup" w:date="2017-04-12T15:04:00Z"/>
        </w:rPr>
        <w:pPrChange w:id="57" w:author="Tenzin Dendup" w:date="2017-04-12T15:29:00Z">
          <w:pPr>
            <w:pStyle w:val="Heading1"/>
          </w:pPr>
        </w:pPrChange>
      </w:pPr>
      <w:ins w:id="58" w:author="Tenzin Dendup" w:date="2017-04-12T15:04:00Z">
        <w:r>
          <w:br w:type="page"/>
        </w:r>
      </w:ins>
    </w:p>
    <w:p w14:paraId="39A68A1D" w14:textId="24D9F960" w:rsidR="001A02E2" w:rsidRDefault="007516FC" w:rsidP="008E5A2D">
      <w:pPr>
        <w:pStyle w:val="Heading1"/>
        <w:spacing w:line="276" w:lineRule="auto"/>
        <w:pPrChange w:id="59" w:author="Tenzin Dendup" w:date="2017-04-12T15:29:00Z">
          <w:pPr/>
        </w:pPrChange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 wp14:anchorId="3CBFA00F" wp14:editId="64377885">
            <wp:simplePos x="0" y="0"/>
            <wp:positionH relativeFrom="margin">
              <wp:posOffset>2983230</wp:posOffset>
            </wp:positionH>
            <wp:positionV relativeFrom="margin">
              <wp:posOffset>0</wp:posOffset>
            </wp:positionV>
            <wp:extent cx="2700655" cy="4050665"/>
            <wp:effectExtent l="0" t="0" r="0" b="0"/>
            <wp:wrapSquare wrapText="bothSides"/>
            <wp:docPr id="1" name="Picture 1" descr="https://upload.wikimedia.org/wikipedia/commons/thumb/3/38/Frankfurter_Buchmesse_2015_-_Halle_3.JPG/682px-Frankfurter_Buchmesse_2015_-_Halle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8/Frankfurter_Buchmesse_2015_-_Halle_3.JPG/682px-Frankfurter_Buchmesse_2015_-_Halle_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del w:id="60" w:author="Tenzin Dendup" w:date="2017-04-12T13:15:00Z">
        <w:r w:rsidR="001A02E2" w:rsidDel="003D49FA">
          <w:delText xml:space="preserve">HEADING: </w:delText>
        </w:r>
      </w:del>
      <w:bookmarkStart w:id="61" w:name="_Toc479771771"/>
      <w:r w:rsidR="001359B0">
        <w:t>Frankfurt Book Fair</w:t>
      </w:r>
      <w:bookmarkEnd w:id="61"/>
    </w:p>
    <w:p w14:paraId="450D4311" w14:textId="01A3739A" w:rsidR="001359B0" w:rsidRDefault="001359B0" w:rsidP="008E5A2D">
      <w:pPr>
        <w:spacing w:line="276" w:lineRule="auto"/>
        <w:pPrChange w:id="62" w:author="Tenzin Dendup" w:date="2017-04-12T15:29:00Z">
          <w:pPr/>
        </w:pPrChange>
      </w:pPr>
      <w:r>
        <w:t>As usual, we attended the Frankfurt Book Fair</w:t>
      </w:r>
      <w:ins w:id="63" w:author="Tenzin Dendup" w:date="2017-04-12T15:26:00Z">
        <w:r w:rsidR="00497507">
          <w:rPr>
            <w:rStyle w:val="FootnoteReference"/>
          </w:rPr>
          <w:footnoteReference w:id="1"/>
        </w:r>
      </w:ins>
      <w:r w:rsidR="00C365FD" w:rsidRPr="00C365FD">
        <w:t xml:space="preserve"> </w:t>
      </w:r>
      <w:del w:id="67" w:author="Tenzin Dendup" w:date="2017-04-12T15:26:00Z">
        <w:r w:rsidR="00C365FD" w:rsidDel="00497507">
          <w:delText xml:space="preserve">[ FOOTNOTE: Frankfurter Buchmesse website: </w:delText>
        </w:r>
        <w:r w:rsidR="00C365FD" w:rsidRPr="00C365FD" w:rsidDel="00497507">
          <w:delText>http://www.book-fair.com/en/</w:delText>
        </w:r>
        <w:r w:rsidR="00C365FD" w:rsidDel="00497507">
          <w:delText xml:space="preserve"> ]</w:delText>
        </w:r>
        <w:r w:rsidDel="00497507">
          <w:delText xml:space="preserve"> </w:delText>
        </w:r>
      </w:del>
      <w:r>
        <w:t>in October. Thanks to all staff who helpe</w:t>
      </w:r>
      <w:r w:rsidR="00BD334A">
        <w:t xml:space="preserve">d prepare our stand and </w:t>
      </w:r>
      <w:del w:id="68" w:author="Tenzin Dendup" w:date="2017-04-12T15:34:00Z">
        <w:r w:rsidR="00BD334A" w:rsidDel="007E4823">
          <w:delText>presanta</w:delText>
        </w:r>
        <w:r w:rsidDel="007E4823">
          <w:delText>tion</w:delText>
        </w:r>
      </w:del>
      <w:ins w:id="69" w:author="Tenzin Dendup" w:date="2017-04-12T15:34:00Z">
        <w:r w:rsidR="007E4823">
          <w:t>presentation</w:t>
        </w:r>
      </w:ins>
      <w:r>
        <w:t>, particularly those that did not get to go and have a holiday!</w:t>
      </w:r>
    </w:p>
    <w:p w14:paraId="28D2B66C" w14:textId="41F0342C" w:rsidR="008B35A3" w:rsidRDefault="008B35A3" w:rsidP="008E5A2D">
      <w:pPr>
        <w:spacing w:line="276" w:lineRule="auto"/>
        <w:pPrChange w:id="70" w:author="Tenzin Dendup" w:date="2017-04-12T15:29:00Z">
          <w:pPr/>
        </w:pPrChange>
      </w:pPr>
      <w:r>
        <w:t>Those that did get to go had a great time, and by now we’ve all seen the photos of all the fun they had away from the office. If not, you can always ask Jenny Emelia for them – she’ll be more than happy to show them off for you!</w:t>
      </w:r>
      <w:ins w:id="71" w:author="Tenzin Dendup" w:date="2017-04-12T15:27:00Z">
        <w:r w:rsidR="00061EC5">
          <w:rPr>
            <w:rStyle w:val="FootnoteReference"/>
          </w:rPr>
          <w:footnoteReference w:id="2"/>
        </w:r>
      </w:ins>
      <w:r w:rsidR="00C365FD" w:rsidRPr="00C365FD">
        <w:t xml:space="preserve"> </w:t>
      </w:r>
      <w:moveFromRangeStart w:id="77" w:author="Tenzin Dendup" w:date="2017-04-12T15:27:00Z" w:name="move479774191"/>
      <w:moveFrom w:id="78" w:author="Tenzin Dendup" w:date="2017-04-12T15:27:00Z">
        <w:r w:rsidR="00C365FD" w:rsidDel="00061EC5">
          <w:t>[ FOOTNOTE: Image by user JCS, Wikimedia Commons, under licence CC-BY-3.0 ]</w:t>
        </w:r>
      </w:moveFrom>
      <w:moveFromRangeEnd w:id="77"/>
    </w:p>
    <w:p w14:paraId="36AD1F82" w14:textId="77777777" w:rsidR="007E4376" w:rsidRDefault="007E4376" w:rsidP="008E5A2D">
      <w:pPr>
        <w:spacing w:line="276" w:lineRule="auto"/>
        <w:pPrChange w:id="79" w:author="Tenzin Dendup" w:date="2017-04-12T15:29:00Z">
          <w:pPr/>
        </w:pPrChange>
      </w:pPr>
      <w:r>
        <w:t>Of course, it wasn’t all fun and games – there was some work in there as well. We’ve come away from the fair with reciprocal agreements with Rhinoceros Publishing in the UK and Narwhal Readi</w:t>
      </w:r>
      <w:r w:rsidR="00BD564C">
        <w:t>ng in Canada, which will be a big boost to our catalogue of titles.</w:t>
      </w:r>
    </w:p>
    <w:p w14:paraId="2A9E82A3" w14:textId="77777777" w:rsidR="001359B0" w:rsidRDefault="001359B0" w:rsidP="008E5A2D">
      <w:pPr>
        <w:spacing w:line="276" w:lineRule="auto"/>
        <w:pPrChange w:id="80" w:author="Tenzin Dendup" w:date="2017-04-12T15:29:00Z">
          <w:pPr/>
        </w:pPrChange>
      </w:pPr>
    </w:p>
    <w:p w14:paraId="1E067AD6" w14:textId="42572958" w:rsidR="00AE002F" w:rsidDel="00E5582E" w:rsidRDefault="00AE002F" w:rsidP="008E5A2D">
      <w:pPr>
        <w:spacing w:line="276" w:lineRule="auto"/>
        <w:jc w:val="right"/>
        <w:rPr>
          <w:del w:id="81" w:author="Tenzin Dendup" w:date="2017-04-12T14:55:00Z"/>
        </w:rPr>
        <w:pPrChange w:id="82" w:author="Tenzin Dendup" w:date="2017-04-12T15:29:00Z">
          <w:pPr/>
        </w:pPrChange>
      </w:pPr>
    </w:p>
    <w:p w14:paraId="3E2302A0" w14:textId="77777777" w:rsidR="00E5582E" w:rsidRDefault="00E5582E" w:rsidP="008E5A2D">
      <w:pPr>
        <w:spacing w:line="276" w:lineRule="auto"/>
        <w:jc w:val="right"/>
        <w:rPr>
          <w:ins w:id="83" w:author="Tenzin Dendup" w:date="2017-04-12T14:55:00Z"/>
        </w:rPr>
        <w:pPrChange w:id="84" w:author="Tenzin Dendup" w:date="2017-04-12T15:29:00Z">
          <w:pPr/>
        </w:pPrChange>
      </w:pPr>
    </w:p>
    <w:p w14:paraId="0B0DDB37" w14:textId="77777777" w:rsidR="007516FC" w:rsidRDefault="007516FC" w:rsidP="008E5A2D">
      <w:pPr>
        <w:pStyle w:val="Heading1"/>
        <w:spacing w:line="276" w:lineRule="auto"/>
        <w:rPr>
          <w:ins w:id="85" w:author="Tenzin Dendup" w:date="2017-04-12T15:08:00Z"/>
        </w:rPr>
        <w:pPrChange w:id="86" w:author="Tenzin Dendup" w:date="2017-04-12T15:29:00Z">
          <w:pPr>
            <w:pStyle w:val="Heading1"/>
          </w:pPr>
        </w:pPrChange>
      </w:pPr>
      <w:ins w:id="87" w:author="Tenzin Dendup" w:date="2017-04-12T15:08:00Z">
        <w:r>
          <w:br w:type="page"/>
        </w:r>
      </w:ins>
    </w:p>
    <w:p w14:paraId="79A3327D" w14:textId="012F34EB" w:rsidR="001359B0" w:rsidRDefault="001359B0" w:rsidP="008E5A2D">
      <w:pPr>
        <w:pStyle w:val="Heading1"/>
        <w:spacing w:line="276" w:lineRule="auto"/>
        <w:pPrChange w:id="88" w:author="Tenzin Dendup" w:date="2017-04-12T15:29:00Z">
          <w:pPr/>
        </w:pPrChange>
      </w:pPr>
      <w:del w:id="89" w:author="Tenzin Dendup" w:date="2017-04-12T13:15:00Z">
        <w:r w:rsidDel="00F55021">
          <w:lastRenderedPageBreak/>
          <w:delText xml:space="preserve">HEADING: </w:delText>
        </w:r>
      </w:del>
      <w:bookmarkStart w:id="90" w:name="_Toc479771772"/>
      <w:r w:rsidR="00B614DC">
        <w:t>New authors</w:t>
      </w:r>
      <w:bookmarkEnd w:id="90"/>
    </w:p>
    <w:p w14:paraId="04D4E1F2" w14:textId="77777777" w:rsidR="00D8619A" w:rsidRDefault="002C71DB" w:rsidP="008E5A2D">
      <w:pPr>
        <w:spacing w:line="276" w:lineRule="auto"/>
        <w:pPrChange w:id="91" w:author="Tenzin Dendup" w:date="2017-04-12T15:29:00Z">
          <w:pPr/>
        </w:pPrChange>
      </w:pPr>
      <w:r>
        <w:t>The new authors we are bringing in this year are:</w:t>
      </w:r>
    </w:p>
    <w:p w14:paraId="75ECB031" w14:textId="77777777" w:rsidR="00B614DC" w:rsidRDefault="00B614DC" w:rsidP="008E5A2D">
      <w:pPr>
        <w:spacing w:line="276" w:lineRule="auto"/>
        <w:pPrChange w:id="92" w:author="Tenzin Dendup" w:date="2017-04-12T15:29:00Z">
          <w:pPr/>
        </w:pPrChange>
      </w:pPr>
      <w:r>
        <w:t>Amanda Wellard – children’s and pre-teen</w:t>
      </w:r>
    </w:p>
    <w:p w14:paraId="1430393F" w14:textId="77777777" w:rsidR="00B614DC" w:rsidRDefault="00B614DC" w:rsidP="008E5A2D">
      <w:pPr>
        <w:spacing w:line="276" w:lineRule="auto"/>
        <w:pPrChange w:id="93" w:author="Tenzin Dendup" w:date="2017-04-12T15:29:00Z">
          <w:pPr/>
        </w:pPrChange>
      </w:pPr>
      <w:r>
        <w:t>Mark Devoir – mysteries</w:t>
      </w:r>
    </w:p>
    <w:p w14:paraId="1910D9AA" w14:textId="77777777" w:rsidR="00B614DC" w:rsidRDefault="00B614DC" w:rsidP="008E5A2D">
      <w:pPr>
        <w:spacing w:line="276" w:lineRule="auto"/>
        <w:pPrChange w:id="94" w:author="Tenzin Dendup" w:date="2017-04-12T15:29:00Z">
          <w:pPr/>
        </w:pPrChange>
      </w:pPr>
      <w:r>
        <w:t>Clancy Jacobs – paranormal crime</w:t>
      </w:r>
    </w:p>
    <w:p w14:paraId="367B15F1" w14:textId="77777777" w:rsidR="00B614DC" w:rsidDel="00E5582E" w:rsidRDefault="00B614DC" w:rsidP="008E5A2D">
      <w:pPr>
        <w:spacing w:line="276" w:lineRule="auto"/>
        <w:rPr>
          <w:del w:id="95" w:author="Tenzin Dendup" w:date="2017-04-12T14:55:00Z"/>
        </w:rPr>
        <w:pPrChange w:id="96" w:author="Tenzin Dendup" w:date="2017-04-12T15:29:00Z">
          <w:pPr/>
        </w:pPrChange>
      </w:pPr>
      <w:r>
        <w:t>We wish these new authors all the best and look forward to their first publications with us soon!</w:t>
      </w:r>
    </w:p>
    <w:p w14:paraId="41EDA70C" w14:textId="77777777" w:rsidR="00E5582E" w:rsidRDefault="00E5582E" w:rsidP="008E5A2D">
      <w:pPr>
        <w:spacing w:line="276" w:lineRule="auto"/>
        <w:rPr>
          <w:ins w:id="97" w:author="Tenzin Dendup" w:date="2017-04-12T13:55:00Z"/>
        </w:rPr>
        <w:pPrChange w:id="98" w:author="Tenzin Dendup" w:date="2017-04-12T15:29:00Z">
          <w:pPr/>
        </w:pPrChange>
      </w:pPr>
    </w:p>
    <w:p w14:paraId="21CFBB72" w14:textId="77777777" w:rsidR="007516FC" w:rsidRDefault="007516FC" w:rsidP="008E5A2D">
      <w:pPr>
        <w:pStyle w:val="Heading1"/>
        <w:spacing w:line="276" w:lineRule="auto"/>
        <w:rPr>
          <w:ins w:id="99" w:author="Tenzin Dendup" w:date="2017-04-12T15:08:00Z"/>
        </w:rPr>
        <w:pPrChange w:id="100" w:author="Tenzin Dendup" w:date="2017-04-12T15:29:00Z">
          <w:pPr>
            <w:pStyle w:val="Heading1"/>
          </w:pPr>
        </w:pPrChange>
      </w:pPr>
      <w:ins w:id="101" w:author="Tenzin Dendup" w:date="2017-04-12T15:08:00Z">
        <w:r>
          <w:br w:type="page"/>
        </w:r>
      </w:ins>
    </w:p>
    <w:p w14:paraId="2B058775" w14:textId="59AB75B6" w:rsidR="008252D2" w:rsidRDefault="008252D2" w:rsidP="008E5A2D">
      <w:pPr>
        <w:pStyle w:val="Heading1"/>
        <w:spacing w:line="276" w:lineRule="auto"/>
        <w:pPrChange w:id="102" w:author="Tenzin Dendup" w:date="2017-04-12T15:29:00Z">
          <w:pPr/>
        </w:pPrChange>
      </w:pPr>
      <w:del w:id="103" w:author="Tenzin Dendup" w:date="2017-04-12T13:16:00Z">
        <w:r w:rsidDel="00F55021">
          <w:lastRenderedPageBreak/>
          <w:delText xml:space="preserve">HEADING: </w:delText>
        </w:r>
      </w:del>
      <w:bookmarkStart w:id="104" w:name="_Toc479771773"/>
      <w:r>
        <w:t>Delivery branch restructure</w:t>
      </w:r>
      <w:bookmarkEnd w:id="104"/>
    </w:p>
    <w:p w14:paraId="0E2A633B" w14:textId="332449B3" w:rsidR="00D8619A" w:rsidDel="00497507" w:rsidRDefault="002C71DB" w:rsidP="008E5A2D">
      <w:pPr>
        <w:spacing w:line="276" w:lineRule="auto"/>
        <w:rPr>
          <w:del w:id="105" w:author="Tenzin Dendup" w:date="2017-04-12T15:24:00Z"/>
        </w:rPr>
        <w:pPrChange w:id="106" w:author="Tenzin Dendup" w:date="2017-04-12T15:29:00Z">
          <w:pPr/>
        </w:pPrChange>
      </w:pPr>
      <w:r>
        <w:t xml:space="preserve">The </w:t>
      </w:r>
      <w:r w:rsidR="00D8619A">
        <w:t>delivery branch structure</w:t>
      </w:r>
      <w:r>
        <w:t xml:space="preserve"> has been restructured to </w:t>
      </w:r>
      <w:del w:id="107" w:author="Tenzin Dendup" w:date="2017-04-12T15:34:00Z">
        <w:r w:rsidDel="007E4823">
          <w:delText>supp</w:delText>
        </w:r>
        <w:r w:rsidR="00B614DC" w:rsidDel="007E4823">
          <w:delText>o</w:delText>
        </w:r>
        <w:r w:rsidDel="007E4823">
          <w:delText>ort</w:delText>
        </w:r>
      </w:del>
      <w:ins w:id="108" w:author="Tenzin Dendup" w:date="2017-04-12T15:34:00Z">
        <w:r w:rsidR="007E4823">
          <w:t>support</w:t>
        </w:r>
      </w:ins>
      <w:r>
        <w:t xml:space="preserve"> and reflect the focus on the new web-based self-publishing portal which we want to release this year. As such, the E-Delivery section has been created with Jack </w:t>
      </w:r>
      <w:r w:rsidR="00B614DC">
        <w:t>Hopping</w:t>
      </w:r>
      <w:r>
        <w:t xml:space="preserve"> being promoted to manager, and taking over responsibility for both the Web Development Team (now led by Veronica Reel) as well as our existing E-Book Production and Sales team (which remains under Sam Porter). The E-Book Production and Sales team will also take on responsibility for self-publishing titles as described later in our plans for this year.</w:t>
      </w:r>
    </w:p>
    <w:p w14:paraId="282D2566" w14:textId="1877D926" w:rsidR="00AF5B13" w:rsidRDefault="00D20877" w:rsidP="008E5A2D">
      <w:pPr>
        <w:spacing w:line="276" w:lineRule="auto"/>
        <w:rPr>
          <w:ins w:id="109" w:author="Tenzin Dendup" w:date="2017-04-12T15:09:00Z"/>
        </w:rPr>
        <w:pPrChange w:id="110" w:author="Tenzin Dendup" w:date="2017-04-12T15:29:00Z">
          <w:pPr/>
        </w:pPrChange>
      </w:pPr>
      <w:del w:id="111" w:author="Tenzin Dendup" w:date="2017-04-12T15:24:00Z">
        <w:r w:rsidDel="00497507">
          <w:delText>BEGIN SMARTART DIAGRAM</w:delText>
        </w:r>
      </w:del>
    </w:p>
    <w:p w14:paraId="06BCB2F1" w14:textId="656B80F9" w:rsidR="00450CA7" w:rsidRDefault="00450CA7" w:rsidP="008E5A2D">
      <w:pPr>
        <w:spacing w:line="276" w:lineRule="auto"/>
        <w:pPrChange w:id="112" w:author="Tenzin Dendup" w:date="2017-04-12T15:29:00Z">
          <w:pPr/>
        </w:pPrChange>
      </w:pPr>
      <w:ins w:id="113" w:author="Tenzin Dendup" w:date="2017-04-12T15:14:00Z">
        <w:r>
          <w:rPr>
            <w:noProof/>
            <w:lang w:eastAsia="en-AU"/>
          </w:rPr>
          <w:drawing>
            <wp:inline distT="0" distB="0" distL="0" distR="0" wp14:anchorId="683FC964" wp14:editId="11C3976C">
              <wp:extent cx="5486400" cy="3200400"/>
              <wp:effectExtent l="101600" t="0" r="50800" b="0"/>
              <wp:docPr id="5" name="Diagram 5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10" r:lo="rId11" r:qs="rId12" r:cs="rId13"/>
                </a:graphicData>
              </a:graphic>
            </wp:inline>
          </w:drawing>
        </w:r>
      </w:ins>
    </w:p>
    <w:p w14:paraId="6D6487BA" w14:textId="239DD745" w:rsidR="00D8619A" w:rsidDel="00497507" w:rsidRDefault="00D20877" w:rsidP="008E5A2D">
      <w:pPr>
        <w:spacing w:line="276" w:lineRule="auto"/>
        <w:rPr>
          <w:del w:id="114" w:author="Tenzin Dendup" w:date="2017-04-12T15:23:00Z"/>
        </w:rPr>
        <w:pPrChange w:id="115" w:author="Tenzin Dendup" w:date="2017-04-12T15:29:00Z">
          <w:pPr/>
        </w:pPrChange>
      </w:pPr>
      <w:del w:id="116" w:author="Tenzin Dendup" w:date="2017-04-12T15:23:00Z">
        <w:r w:rsidDel="00497507">
          <w:delText xml:space="preserve">Delivery branch – Penny </w:delText>
        </w:r>
        <w:r w:rsidR="00B614DC" w:rsidDel="00497507">
          <w:delText>Aralias</w:delText>
        </w:r>
      </w:del>
    </w:p>
    <w:p w14:paraId="44B7D2F2" w14:textId="4A28A32E" w:rsidR="00D20877" w:rsidDel="00497507" w:rsidRDefault="00D20877" w:rsidP="008E5A2D">
      <w:pPr>
        <w:pStyle w:val="ListParagraph"/>
        <w:numPr>
          <w:ilvl w:val="0"/>
          <w:numId w:val="3"/>
        </w:numPr>
        <w:spacing w:line="276" w:lineRule="auto"/>
        <w:rPr>
          <w:del w:id="117" w:author="Tenzin Dendup" w:date="2017-04-12T15:23:00Z"/>
        </w:rPr>
        <w:pPrChange w:id="118" w:author="Tenzin Dendup" w:date="2017-04-12T15:29:00Z">
          <w:pPr>
            <w:pStyle w:val="ListParagraph"/>
            <w:numPr>
              <w:numId w:val="3"/>
            </w:numPr>
            <w:ind w:hanging="360"/>
          </w:pPr>
        </w:pPrChange>
      </w:pPr>
      <w:del w:id="119" w:author="Tenzin Dendup" w:date="2017-04-12T15:23:00Z">
        <w:r w:rsidDel="00497507">
          <w:delText>Production section – Terrence White</w:delText>
        </w:r>
      </w:del>
    </w:p>
    <w:p w14:paraId="5B2468CD" w14:textId="0FD81485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20" w:author="Tenzin Dendup" w:date="2017-04-12T15:23:00Z"/>
        </w:rPr>
        <w:pPrChange w:id="121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22" w:author="Tenzin Dendup" w:date="2017-04-12T15:23:00Z">
        <w:r w:rsidDel="00497507">
          <w:delText xml:space="preserve">Artwork and Layouts team – Domenic </w:delText>
        </w:r>
        <w:r w:rsidR="00B614DC" w:rsidDel="00497507">
          <w:delText>Trillian</w:delText>
        </w:r>
      </w:del>
    </w:p>
    <w:p w14:paraId="1ED566FA" w14:textId="68DEB1F8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23" w:author="Tenzin Dendup" w:date="2017-04-12T15:23:00Z"/>
        </w:rPr>
        <w:pPrChange w:id="124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25" w:author="Tenzin Dendup" w:date="2017-04-12T15:23:00Z">
        <w:r w:rsidDel="00497507">
          <w:delText xml:space="preserve">Printing and Binding team – Mary </w:delText>
        </w:r>
        <w:r w:rsidR="00B614DC" w:rsidDel="00497507">
          <w:delText>Gibbons</w:delText>
        </w:r>
      </w:del>
    </w:p>
    <w:p w14:paraId="7BDC4AE0" w14:textId="06E3B686" w:rsidR="00D20877" w:rsidDel="00497507" w:rsidRDefault="00D20877" w:rsidP="008E5A2D">
      <w:pPr>
        <w:pStyle w:val="ListParagraph"/>
        <w:numPr>
          <w:ilvl w:val="0"/>
          <w:numId w:val="3"/>
        </w:numPr>
        <w:spacing w:line="276" w:lineRule="auto"/>
        <w:rPr>
          <w:del w:id="126" w:author="Tenzin Dendup" w:date="2017-04-12T15:23:00Z"/>
        </w:rPr>
        <w:pPrChange w:id="127" w:author="Tenzin Dendup" w:date="2017-04-12T15:29:00Z">
          <w:pPr>
            <w:pStyle w:val="ListParagraph"/>
            <w:numPr>
              <w:numId w:val="3"/>
            </w:numPr>
            <w:ind w:hanging="360"/>
          </w:pPr>
        </w:pPrChange>
      </w:pPr>
      <w:del w:id="128" w:author="Tenzin Dendup" w:date="2017-04-12T15:23:00Z">
        <w:r w:rsidDel="00497507">
          <w:delText xml:space="preserve">Distribution section – Irene </w:delText>
        </w:r>
        <w:r w:rsidR="00B614DC" w:rsidDel="00497507">
          <w:delText>Plaines</w:delText>
        </w:r>
      </w:del>
    </w:p>
    <w:p w14:paraId="4D316D35" w14:textId="1E38F429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29" w:author="Tenzin Dendup" w:date="2017-04-12T15:23:00Z"/>
        </w:rPr>
        <w:pPrChange w:id="130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31" w:author="Tenzin Dendup" w:date="2017-04-12T15:23:00Z">
        <w:r w:rsidDel="00497507">
          <w:delText>Ordering and Contacts team – Ben Little</w:delText>
        </w:r>
      </w:del>
    </w:p>
    <w:p w14:paraId="7C377194" w14:textId="11466A05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32" w:author="Tenzin Dendup" w:date="2017-04-12T15:23:00Z"/>
        </w:rPr>
        <w:pPrChange w:id="133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34" w:author="Tenzin Dendup" w:date="2017-04-12T15:23:00Z">
        <w:r w:rsidDel="00497507">
          <w:delText>Shipping team – Sarah Chandler</w:delText>
        </w:r>
      </w:del>
    </w:p>
    <w:p w14:paraId="760D271C" w14:textId="55983A61" w:rsidR="00D20877" w:rsidDel="00497507" w:rsidRDefault="00D20877" w:rsidP="008E5A2D">
      <w:pPr>
        <w:pStyle w:val="ListParagraph"/>
        <w:numPr>
          <w:ilvl w:val="0"/>
          <w:numId w:val="3"/>
        </w:numPr>
        <w:spacing w:line="276" w:lineRule="auto"/>
        <w:rPr>
          <w:del w:id="135" w:author="Tenzin Dendup" w:date="2017-04-12T15:23:00Z"/>
        </w:rPr>
        <w:pPrChange w:id="136" w:author="Tenzin Dendup" w:date="2017-04-12T15:29:00Z">
          <w:pPr>
            <w:pStyle w:val="ListParagraph"/>
            <w:numPr>
              <w:numId w:val="3"/>
            </w:numPr>
            <w:ind w:hanging="360"/>
          </w:pPr>
        </w:pPrChange>
      </w:pPr>
      <w:del w:id="137" w:author="Tenzin Dendup" w:date="2017-04-12T15:23:00Z">
        <w:r w:rsidDel="00497507">
          <w:delText xml:space="preserve">E-Delivery section – Jack </w:delText>
        </w:r>
        <w:r w:rsidR="00B614DC" w:rsidDel="00497507">
          <w:delText>Hopping</w:delText>
        </w:r>
      </w:del>
    </w:p>
    <w:p w14:paraId="71A2502F" w14:textId="64EC30D4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38" w:author="Tenzin Dendup" w:date="2017-04-12T15:23:00Z"/>
        </w:rPr>
        <w:pPrChange w:id="139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0" w:author="Tenzin Dendup" w:date="2017-04-12T15:23:00Z">
        <w:r w:rsidDel="00497507">
          <w:delText>Web Development team – Veronica Reel</w:delText>
        </w:r>
      </w:del>
    </w:p>
    <w:p w14:paraId="7AEB1461" w14:textId="1151F092" w:rsidR="00D20877" w:rsidDel="00497507" w:rsidRDefault="00D20877" w:rsidP="008E5A2D">
      <w:pPr>
        <w:pStyle w:val="ListParagraph"/>
        <w:numPr>
          <w:ilvl w:val="1"/>
          <w:numId w:val="3"/>
        </w:numPr>
        <w:spacing w:line="276" w:lineRule="auto"/>
        <w:rPr>
          <w:del w:id="141" w:author="Tenzin Dendup" w:date="2017-04-12T15:23:00Z"/>
        </w:rPr>
        <w:pPrChange w:id="142" w:author="Tenzin Dendup" w:date="2017-04-12T15:29:00Z">
          <w:pPr>
            <w:pStyle w:val="ListParagraph"/>
            <w:numPr>
              <w:ilvl w:val="1"/>
              <w:numId w:val="3"/>
            </w:numPr>
            <w:ind w:left="1440" w:hanging="360"/>
          </w:pPr>
        </w:pPrChange>
      </w:pPr>
      <w:del w:id="143" w:author="Tenzin Dendup" w:date="2017-04-12T15:23:00Z">
        <w:r w:rsidDel="00497507">
          <w:delText xml:space="preserve">E-Book Production </w:delText>
        </w:r>
        <w:r w:rsidR="002C71DB" w:rsidDel="00497507">
          <w:delText xml:space="preserve">and Sales </w:delText>
        </w:r>
        <w:r w:rsidDel="00497507">
          <w:delText>– Sam Porter</w:delText>
        </w:r>
      </w:del>
    </w:p>
    <w:p w14:paraId="2779D071" w14:textId="441BE05C" w:rsidR="002C71DB" w:rsidDel="00497507" w:rsidRDefault="00D20877" w:rsidP="008E5A2D">
      <w:pPr>
        <w:spacing w:line="276" w:lineRule="auto"/>
        <w:rPr>
          <w:del w:id="144" w:author="Tenzin Dendup" w:date="2017-04-12T15:23:00Z"/>
        </w:rPr>
        <w:pPrChange w:id="145" w:author="Tenzin Dendup" w:date="2017-04-12T15:29:00Z">
          <w:pPr/>
        </w:pPrChange>
      </w:pPr>
      <w:del w:id="146" w:author="Tenzin Dendup" w:date="2017-04-12T15:23:00Z">
        <w:r w:rsidDel="00497507">
          <w:delText>END SMARTART DIAGRAM</w:delText>
        </w:r>
      </w:del>
    </w:p>
    <w:p w14:paraId="5FEDBD02" w14:textId="77777777" w:rsidR="007516FC" w:rsidRDefault="007516FC" w:rsidP="008E5A2D">
      <w:pPr>
        <w:pStyle w:val="Heading1"/>
        <w:spacing w:line="276" w:lineRule="auto"/>
        <w:rPr>
          <w:ins w:id="147" w:author="Tenzin Dendup" w:date="2017-04-12T15:08:00Z"/>
        </w:rPr>
        <w:pPrChange w:id="148" w:author="Tenzin Dendup" w:date="2017-04-12T15:29:00Z">
          <w:pPr>
            <w:pStyle w:val="Heading1"/>
          </w:pPr>
        </w:pPrChange>
      </w:pPr>
      <w:ins w:id="149" w:author="Tenzin Dendup" w:date="2017-04-12T15:08:00Z">
        <w:r>
          <w:br w:type="page"/>
        </w:r>
      </w:ins>
    </w:p>
    <w:p w14:paraId="073E34A1" w14:textId="51B67685" w:rsidR="008252D2" w:rsidRDefault="008252D2" w:rsidP="008E5A2D">
      <w:pPr>
        <w:pStyle w:val="Heading1"/>
        <w:spacing w:line="276" w:lineRule="auto"/>
        <w:pPrChange w:id="150" w:author="Tenzin Dendup" w:date="2017-04-12T15:29:00Z">
          <w:pPr/>
        </w:pPrChange>
      </w:pPr>
      <w:del w:id="151" w:author="Tenzin Dendup" w:date="2017-04-12T13:17:00Z">
        <w:r w:rsidDel="00F55021">
          <w:lastRenderedPageBreak/>
          <w:delText xml:space="preserve">HEADING: </w:delText>
        </w:r>
      </w:del>
      <w:bookmarkStart w:id="152" w:name="_Toc479771774"/>
      <w:r>
        <w:t>Plans for 2017</w:t>
      </w:r>
      <w:bookmarkEnd w:id="152"/>
    </w:p>
    <w:p w14:paraId="7875B317" w14:textId="77777777" w:rsidR="00D8619A" w:rsidRDefault="00D8619A" w:rsidP="008E5A2D">
      <w:pPr>
        <w:spacing w:line="276" w:lineRule="auto"/>
        <w:pPrChange w:id="153" w:author="Tenzin Dendup" w:date="2017-04-12T15:29:00Z">
          <w:pPr/>
        </w:pPrChange>
      </w:pPr>
      <w:r>
        <w:t>Our primary focus this year is to get the web-based self-publishing portal off the ground. This will allow easier submission of manuscripts and allow anyone to release an e-book, with those authors wanting physical book publishing and/or marketing to go through our regular processes.</w:t>
      </w:r>
    </w:p>
    <w:p w14:paraId="566478CF" w14:textId="77777777" w:rsidR="008252D2" w:rsidDel="00CD3CAE" w:rsidRDefault="008252D2" w:rsidP="008E5A2D">
      <w:pPr>
        <w:spacing w:line="276" w:lineRule="auto"/>
        <w:rPr>
          <w:del w:id="154" w:author="Tenzin Dendup" w:date="2017-04-12T15:33:00Z"/>
        </w:rPr>
        <w:pPrChange w:id="155" w:author="Tenzin Dendup" w:date="2017-04-12T15:29:00Z">
          <w:pPr/>
        </w:pPrChange>
      </w:pPr>
      <w:r>
        <w:t>Our plans as a company for this year are still being finalised, but at this stage the draft proposal consists of the following steps:</w:t>
      </w:r>
      <w:bookmarkStart w:id="156" w:name="_GoBack"/>
      <w:bookmarkEnd w:id="156"/>
    </w:p>
    <w:p w14:paraId="677B75FD" w14:textId="77777777" w:rsidR="008252D2" w:rsidRDefault="008252D2" w:rsidP="008E5A2D">
      <w:pPr>
        <w:spacing w:line="276" w:lineRule="auto"/>
        <w:pPrChange w:id="157" w:author="Tenzin Dendup" w:date="2017-04-12T15:29:00Z">
          <w:pPr/>
        </w:pPrChange>
      </w:pPr>
      <w:del w:id="158" w:author="Tenzin Dendup" w:date="2017-04-12T15:33:00Z">
        <w:r w:rsidDel="00CD3CAE">
          <w:delText>BEGIN LIST</w:delText>
        </w:r>
      </w:del>
    </w:p>
    <w:p w14:paraId="066A4E1E" w14:textId="77777777" w:rsidR="00D8619A" w:rsidRDefault="007452B5" w:rsidP="00CD3CAE">
      <w:pPr>
        <w:pStyle w:val="ListParagraph"/>
        <w:numPr>
          <w:ilvl w:val="0"/>
          <w:numId w:val="6"/>
        </w:numPr>
        <w:spacing w:line="276" w:lineRule="auto"/>
        <w:pPrChange w:id="159" w:author="Tenzin Dendup" w:date="2017-04-12T15:33:00Z">
          <w:pPr/>
        </w:pPrChange>
      </w:pPr>
      <w:r>
        <w:t xml:space="preserve">June - </w:t>
      </w:r>
      <w:r w:rsidR="008252D2">
        <w:t>D</w:t>
      </w:r>
      <w:r w:rsidR="00D8619A">
        <w:t>eploy new portal</w:t>
      </w:r>
    </w:p>
    <w:p w14:paraId="37439B42" w14:textId="77777777" w:rsidR="00D8619A" w:rsidRDefault="007452B5" w:rsidP="00CD3CAE">
      <w:pPr>
        <w:pStyle w:val="ListParagraph"/>
        <w:numPr>
          <w:ilvl w:val="0"/>
          <w:numId w:val="6"/>
        </w:numPr>
        <w:spacing w:line="276" w:lineRule="auto"/>
        <w:pPrChange w:id="160" w:author="Tenzin Dendup" w:date="2017-04-12T15:33:00Z">
          <w:pPr/>
        </w:pPrChange>
      </w:pPr>
      <w:r>
        <w:t xml:space="preserve">July - </w:t>
      </w:r>
      <w:r w:rsidR="00D8619A">
        <w:t>Release 5 headline titles on new portal (to be decided once new web portal date is known and publishing schedule is finalised)</w:t>
      </w:r>
    </w:p>
    <w:p w14:paraId="37A7FBF5" w14:textId="77777777" w:rsidR="00D8619A" w:rsidRDefault="007452B5" w:rsidP="00CD3CAE">
      <w:pPr>
        <w:pStyle w:val="ListParagraph"/>
        <w:numPr>
          <w:ilvl w:val="0"/>
          <w:numId w:val="6"/>
        </w:numPr>
        <w:spacing w:line="276" w:lineRule="auto"/>
        <w:pPrChange w:id="161" w:author="Tenzin Dendup" w:date="2017-04-12T15:33:00Z">
          <w:pPr/>
        </w:pPrChange>
      </w:pPr>
      <w:r>
        <w:t xml:space="preserve">August - </w:t>
      </w:r>
      <w:r w:rsidR="00D8619A">
        <w:t>Aggressively market new portal to general public using social media, print media, book dust covers</w:t>
      </w:r>
    </w:p>
    <w:p w14:paraId="4279BCB2" w14:textId="77777777" w:rsidR="00D8619A" w:rsidRDefault="007452B5" w:rsidP="00CD3CAE">
      <w:pPr>
        <w:pStyle w:val="ListParagraph"/>
        <w:numPr>
          <w:ilvl w:val="0"/>
          <w:numId w:val="6"/>
        </w:numPr>
        <w:spacing w:line="276" w:lineRule="auto"/>
        <w:pPrChange w:id="162" w:author="Tenzin Dendup" w:date="2017-04-12T15:33:00Z">
          <w:pPr/>
        </w:pPrChange>
      </w:pPr>
      <w:r>
        <w:t xml:space="preserve">October - </w:t>
      </w:r>
      <w:r w:rsidR="00D8619A">
        <w:t>Move all existing print ordering and e-book redistribution systems to the new portal</w:t>
      </w:r>
    </w:p>
    <w:p w14:paraId="5348D892" w14:textId="528EB4CC" w:rsidR="00D8619A" w:rsidDel="00CD3CAE" w:rsidRDefault="007452B5" w:rsidP="00CD3CAE">
      <w:pPr>
        <w:pStyle w:val="ListParagraph"/>
        <w:numPr>
          <w:ilvl w:val="0"/>
          <w:numId w:val="6"/>
        </w:numPr>
        <w:spacing w:line="276" w:lineRule="auto"/>
        <w:rPr>
          <w:del w:id="163" w:author="Tenzin Dendup" w:date="2017-04-12T15:33:00Z"/>
        </w:rPr>
        <w:pPrChange w:id="164" w:author="Tenzin Dendup" w:date="2017-04-12T15:33:00Z">
          <w:pPr/>
        </w:pPrChange>
      </w:pPr>
      <w:r>
        <w:t xml:space="preserve">November - </w:t>
      </w:r>
      <w:r w:rsidR="00D8619A">
        <w:t xml:space="preserve">Ensure existing retail customers </w:t>
      </w:r>
      <w:del w:id="165" w:author="Tenzin Dendup" w:date="2017-04-12T15:34:00Z">
        <w:r w:rsidR="00D8619A" w:rsidDel="007E4823">
          <w:delText>rec</w:delText>
        </w:r>
        <w:r w:rsidR="00B614DC" w:rsidDel="007E4823">
          <w:delText>i</w:delText>
        </w:r>
        <w:r w:rsidR="00D8619A" w:rsidDel="007E4823">
          <w:delText>eve</w:delText>
        </w:r>
      </w:del>
      <w:ins w:id="166" w:author="Tenzin Dendup" w:date="2017-04-12T15:34:00Z">
        <w:r w:rsidR="007E4823">
          <w:t>receive</w:t>
        </w:r>
      </w:ins>
      <w:r w:rsidR="00D8619A">
        <w:t xml:space="preserve"> assistance with new portal for ordering and are able to redistribute e-books as per existing licence agreements</w:t>
      </w:r>
    </w:p>
    <w:p w14:paraId="2CA94610" w14:textId="77777777" w:rsidR="008252D2" w:rsidRDefault="008252D2" w:rsidP="008E5A2D">
      <w:pPr>
        <w:pStyle w:val="ListParagraph"/>
        <w:numPr>
          <w:ilvl w:val="0"/>
          <w:numId w:val="6"/>
        </w:numPr>
        <w:spacing w:line="276" w:lineRule="auto"/>
        <w:pPrChange w:id="167" w:author="Tenzin Dendup" w:date="2017-04-12T15:29:00Z">
          <w:pPr/>
        </w:pPrChange>
      </w:pPr>
      <w:del w:id="168" w:author="Tenzin Dendup" w:date="2017-04-12T15:33:00Z">
        <w:r w:rsidDel="00CD3CAE">
          <w:delText>END LIST</w:delText>
        </w:r>
      </w:del>
    </w:p>
    <w:p w14:paraId="74F1924D" w14:textId="77777777" w:rsidR="008252D2" w:rsidRDefault="008252D2" w:rsidP="008E5A2D">
      <w:pPr>
        <w:spacing w:line="276" w:lineRule="auto"/>
        <w:pPrChange w:id="169" w:author="Tenzin Dendup" w:date="2017-04-12T15:29:00Z">
          <w:pPr/>
        </w:pPrChange>
      </w:pPr>
      <w:r>
        <w:t xml:space="preserve">If you have any comments or suggestions regarding the plans for this </w:t>
      </w:r>
      <w:r w:rsidR="00D8619A">
        <w:t>year,</w:t>
      </w:r>
      <w:r>
        <w:t xml:space="preserve"> please let Sam </w:t>
      </w:r>
      <w:r w:rsidR="00B614DC">
        <w:t>Tattling</w:t>
      </w:r>
      <w:r>
        <w:t xml:space="preserve"> know.</w:t>
      </w:r>
    </w:p>
    <w:sectPr w:rsidR="008252D2" w:rsidSect="00984378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1"/>
      <w:cols w:space="708"/>
      <w:titlePg w:val="0"/>
      <w:docGrid w:linePitch="360"/>
      <w:sectPrChange w:id="178" w:author="Tenzin Dendup" w:date="2017-04-12T14:57:00Z">
        <w:sectPr w:rsidR="008252D2" w:rsidSect="00984378">
          <w:pgMar w:top="1440" w:right="1440" w:bottom="1440" w:left="1440" w:header="708" w:footer="708" w:gutter="0"/>
          <w:pgNumType w:start="0"/>
          <w:titlePg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287240" w14:textId="77777777" w:rsidR="0097065A" w:rsidRDefault="0097065A" w:rsidP="00C365FD">
      <w:pPr>
        <w:spacing w:after="0" w:line="240" w:lineRule="auto"/>
      </w:pPr>
      <w:r>
        <w:separator/>
      </w:r>
    </w:p>
  </w:endnote>
  <w:endnote w:type="continuationSeparator" w:id="0">
    <w:p w14:paraId="7ECEC8AD" w14:textId="77777777" w:rsidR="0097065A" w:rsidRDefault="0097065A" w:rsidP="00C36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E29151" w14:textId="77777777" w:rsidR="00984378" w:rsidRDefault="00984378" w:rsidP="004C75D0">
    <w:pPr>
      <w:pStyle w:val="Footer"/>
      <w:framePr w:wrap="none" w:vAnchor="text" w:hAnchor="margin" w:xAlign="outside" w:y="1"/>
      <w:rPr>
        <w:ins w:id="12" w:author="Tenzin Dendup" w:date="2017-04-12T14:57:00Z"/>
        <w:rStyle w:val="PageNumber"/>
      </w:rPr>
    </w:pPr>
    <w:ins w:id="13" w:author="Tenzin Dendup" w:date="2017-04-12T14:5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8F2E5F">
      <w:rPr>
        <w:rStyle w:val="PageNumber"/>
        <w:noProof/>
      </w:rPr>
      <w:t>2</w:t>
    </w:r>
    <w:ins w:id="14" w:author="Tenzin Dendup" w:date="2017-04-12T14:57:00Z">
      <w:r>
        <w:rPr>
          <w:rStyle w:val="PageNumber"/>
        </w:rPr>
        <w:fldChar w:fldCharType="end"/>
      </w:r>
    </w:ins>
  </w:p>
  <w:p w14:paraId="4385B928" w14:textId="77777777" w:rsidR="006C4E8D" w:rsidRDefault="006C4E8D" w:rsidP="00984378">
    <w:pPr>
      <w:pStyle w:val="Footer"/>
      <w:ind w:right="360" w:firstLine="360"/>
      <w:pPrChange w:id="15" w:author="Tenzin Dendup" w:date="2017-04-12T14:57:00Z">
        <w:pPr>
          <w:pStyle w:val="Footer"/>
        </w:pPr>
      </w:pPrChange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100543" w14:textId="77777777" w:rsidR="00984378" w:rsidRDefault="00984378" w:rsidP="004C75D0">
    <w:pPr>
      <w:pStyle w:val="Footer"/>
      <w:framePr w:wrap="none" w:vAnchor="text" w:hAnchor="margin" w:xAlign="outside" w:y="1"/>
      <w:rPr>
        <w:ins w:id="170" w:author="Tenzin Dendup" w:date="2017-04-12T14:57:00Z"/>
        <w:rStyle w:val="PageNumber"/>
      </w:rPr>
    </w:pPr>
    <w:ins w:id="171" w:author="Tenzin Dendup" w:date="2017-04-12T14:57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 w:rsidR="008F2E5F">
      <w:rPr>
        <w:rStyle w:val="PageNumber"/>
        <w:noProof/>
      </w:rPr>
      <w:t>3</w:t>
    </w:r>
    <w:ins w:id="172" w:author="Tenzin Dendup" w:date="2017-04-12T14:57:00Z">
      <w:r>
        <w:rPr>
          <w:rStyle w:val="PageNumber"/>
        </w:rPr>
        <w:fldChar w:fldCharType="end"/>
      </w:r>
    </w:ins>
  </w:p>
  <w:p w14:paraId="0DC9EA55" w14:textId="77777777" w:rsidR="00984378" w:rsidRDefault="00984378" w:rsidP="00984378">
    <w:pPr>
      <w:pStyle w:val="Footer"/>
      <w:ind w:right="360" w:firstLine="360"/>
      <w:pPrChange w:id="173" w:author="Tenzin Dendup" w:date="2017-04-12T14:57:00Z">
        <w:pPr>
          <w:pStyle w:val="Footer"/>
        </w:pPr>
      </w:pPrChange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45D2" w14:textId="77777777" w:rsidR="006C4E8D" w:rsidRDefault="006C4E8D" w:rsidP="004C75D0">
    <w:pPr>
      <w:pStyle w:val="Footer"/>
      <w:framePr w:wrap="none" w:vAnchor="text" w:hAnchor="margin" w:xAlign="outside" w:y="1"/>
      <w:rPr>
        <w:ins w:id="174" w:author="Tenzin Dendup" w:date="2017-04-12T14:56:00Z"/>
        <w:rStyle w:val="PageNumber"/>
      </w:rPr>
    </w:pPr>
    <w:ins w:id="175" w:author="Tenzin Dendup" w:date="2017-04-12T14:56:00Z">
      <w:r>
        <w:rPr>
          <w:rStyle w:val="PageNumber"/>
        </w:rPr>
        <w:fldChar w:fldCharType="begin"/>
      </w:r>
      <w:r>
        <w:rPr>
          <w:rStyle w:val="PageNumber"/>
        </w:rPr>
        <w:instrText xml:space="preserve">PAGE  </w:instrText>
      </w:r>
    </w:ins>
    <w:r>
      <w:rPr>
        <w:rStyle w:val="PageNumber"/>
      </w:rPr>
      <w:fldChar w:fldCharType="separate"/>
    </w:r>
    <w:r>
      <w:rPr>
        <w:rStyle w:val="PageNumber"/>
        <w:noProof/>
      </w:rPr>
      <w:t>1</w:t>
    </w:r>
    <w:ins w:id="176" w:author="Tenzin Dendup" w:date="2017-04-12T14:56:00Z">
      <w:r>
        <w:rPr>
          <w:rStyle w:val="PageNumber"/>
        </w:rPr>
        <w:fldChar w:fldCharType="end"/>
      </w:r>
    </w:ins>
  </w:p>
  <w:p w14:paraId="254C6FF7" w14:textId="77777777" w:rsidR="00E5582E" w:rsidRDefault="00E5582E" w:rsidP="006C4E8D">
    <w:pPr>
      <w:pStyle w:val="Footer"/>
      <w:ind w:right="360" w:firstLine="360"/>
      <w:pPrChange w:id="177" w:author="Tenzin Dendup" w:date="2017-04-12T14:56:00Z">
        <w:pPr>
          <w:pStyle w:val="Footer"/>
        </w:pPr>
      </w:pPrChange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4150C" w14:textId="77777777" w:rsidR="0097065A" w:rsidRDefault="0097065A" w:rsidP="00C365FD">
      <w:pPr>
        <w:spacing w:after="0" w:line="240" w:lineRule="auto"/>
      </w:pPr>
      <w:r>
        <w:separator/>
      </w:r>
    </w:p>
  </w:footnote>
  <w:footnote w:type="continuationSeparator" w:id="0">
    <w:p w14:paraId="453EC5E9" w14:textId="77777777" w:rsidR="0097065A" w:rsidRDefault="0097065A" w:rsidP="00C365FD">
      <w:pPr>
        <w:spacing w:after="0" w:line="240" w:lineRule="auto"/>
      </w:pPr>
      <w:r>
        <w:continuationSeparator/>
      </w:r>
    </w:p>
  </w:footnote>
  <w:footnote w:id="1">
    <w:p w14:paraId="1B16CD52" w14:textId="42657BA2" w:rsidR="00497507" w:rsidRDefault="00497507">
      <w:pPr>
        <w:pStyle w:val="FootnoteText"/>
      </w:pPr>
      <w:ins w:id="64" w:author="Tenzin Dendup" w:date="2017-04-12T15:26:00Z">
        <w:r>
          <w:rPr>
            <w:rStyle w:val="FootnoteReference"/>
          </w:rPr>
          <w:footnoteRef/>
        </w:r>
        <w:r>
          <w:t xml:space="preserve"> </w:t>
        </w:r>
        <w:r>
          <w:t xml:space="preserve">Frankfurter </w:t>
        </w:r>
      </w:ins>
      <w:ins w:id="65" w:author="Tenzin Dendup" w:date="2017-04-12T15:34:00Z">
        <w:r w:rsidR="007E4823">
          <w:t>Duchesse</w:t>
        </w:r>
      </w:ins>
      <w:ins w:id="66" w:author="Tenzin Dendup" w:date="2017-04-12T15:26:00Z">
        <w:r>
          <w:t xml:space="preserve"> website: </w:t>
        </w:r>
        <w:r w:rsidRPr="00C365FD">
          <w:t>http://www.book-fair.com/en/</w:t>
        </w:r>
      </w:ins>
    </w:p>
  </w:footnote>
  <w:footnote w:id="2">
    <w:p w14:paraId="7D7197B7" w14:textId="370E61BD" w:rsidR="00061EC5" w:rsidRDefault="00061EC5">
      <w:pPr>
        <w:pStyle w:val="FootnoteText"/>
      </w:pPr>
      <w:ins w:id="72" w:author="Tenzin Dendup" w:date="2017-04-12T15:27:00Z">
        <w:r>
          <w:rPr>
            <w:rStyle w:val="FootnoteReference"/>
          </w:rPr>
          <w:footnoteRef/>
        </w:r>
        <w:r>
          <w:t xml:space="preserve"> </w:t>
        </w:r>
      </w:ins>
      <w:moveToRangeStart w:id="73" w:author="Tenzin Dendup" w:date="2017-04-12T15:27:00Z" w:name="move479774191"/>
      <w:moveTo w:id="74" w:author="Tenzin Dendup" w:date="2017-04-12T15:27:00Z">
        <w:del w:id="75" w:author="Tenzin Dendup" w:date="2017-04-12T15:27:00Z">
          <w:r w:rsidDel="00061EC5">
            <w:delText xml:space="preserve">[ FOOTNOTE: </w:delText>
          </w:r>
        </w:del>
        <w:r>
          <w:t xml:space="preserve">Image by user JCS, Wikimedia Commons, under licence CC-BY-3.0 </w:t>
        </w:r>
        <w:del w:id="76" w:author="Tenzin Dendup" w:date="2017-04-12T15:27:00Z">
          <w:r w:rsidDel="00061EC5">
            <w:delText>]</w:delText>
          </w:r>
        </w:del>
      </w:moveTo>
      <w:moveToRangeEnd w:id="73"/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05BD"/>
    <w:multiLevelType w:val="hybridMultilevel"/>
    <w:tmpl w:val="919ED9A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4008B"/>
    <w:multiLevelType w:val="hybridMultilevel"/>
    <w:tmpl w:val="208CEB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47894"/>
    <w:multiLevelType w:val="hybridMultilevel"/>
    <w:tmpl w:val="28665C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509E1"/>
    <w:multiLevelType w:val="hybridMultilevel"/>
    <w:tmpl w:val="6A50E1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A70FE"/>
    <w:multiLevelType w:val="hybridMultilevel"/>
    <w:tmpl w:val="0D861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C729E0"/>
    <w:multiLevelType w:val="hybridMultilevel"/>
    <w:tmpl w:val="D5F6CE3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nzin Dendup">
    <w15:presenceInfo w15:providerId="None" w15:userId="Tenzin Dendu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activeWritingStyle w:appName="MSWord" w:lang="en-AU" w:vendorID="64" w:dllVersion="131078" w:nlCheck="1" w:checkStyle="0"/>
  <w:activeWritingStyle w:appName="MSWord" w:lang="en-US" w:vendorID="64" w:dllVersion="131078" w:nlCheck="1" w:checkStyle="0"/>
  <w:proofState w:spelling="clean" w:grammar="clean"/>
  <w:trackRevisions/>
  <w:defaultTabStop w:val="720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79"/>
    <w:rsid w:val="00061EC5"/>
    <w:rsid w:val="000D6C17"/>
    <w:rsid w:val="00120FD1"/>
    <w:rsid w:val="001359B0"/>
    <w:rsid w:val="00144491"/>
    <w:rsid w:val="00172342"/>
    <w:rsid w:val="0018323A"/>
    <w:rsid w:val="001A02E2"/>
    <w:rsid w:val="00290489"/>
    <w:rsid w:val="002C71DB"/>
    <w:rsid w:val="003D49FA"/>
    <w:rsid w:val="00450CA7"/>
    <w:rsid w:val="00497507"/>
    <w:rsid w:val="00521A81"/>
    <w:rsid w:val="006540EA"/>
    <w:rsid w:val="006C4E8D"/>
    <w:rsid w:val="00707F79"/>
    <w:rsid w:val="007452B5"/>
    <w:rsid w:val="007516FC"/>
    <w:rsid w:val="00761543"/>
    <w:rsid w:val="007847D8"/>
    <w:rsid w:val="0079128E"/>
    <w:rsid w:val="007B3F63"/>
    <w:rsid w:val="007E4376"/>
    <w:rsid w:val="007E4823"/>
    <w:rsid w:val="008252D2"/>
    <w:rsid w:val="00830E70"/>
    <w:rsid w:val="0086539A"/>
    <w:rsid w:val="008864AF"/>
    <w:rsid w:val="008B35A3"/>
    <w:rsid w:val="008D7B41"/>
    <w:rsid w:val="008E5A2D"/>
    <w:rsid w:val="008F2E5F"/>
    <w:rsid w:val="00960D47"/>
    <w:rsid w:val="0097065A"/>
    <w:rsid w:val="00984378"/>
    <w:rsid w:val="00A159D9"/>
    <w:rsid w:val="00A3173F"/>
    <w:rsid w:val="00AE002F"/>
    <w:rsid w:val="00AF5B13"/>
    <w:rsid w:val="00B614DC"/>
    <w:rsid w:val="00B903CD"/>
    <w:rsid w:val="00B97BB8"/>
    <w:rsid w:val="00BD334A"/>
    <w:rsid w:val="00BD564C"/>
    <w:rsid w:val="00C365FD"/>
    <w:rsid w:val="00C8642D"/>
    <w:rsid w:val="00CD3CAE"/>
    <w:rsid w:val="00D20877"/>
    <w:rsid w:val="00D573A9"/>
    <w:rsid w:val="00D8619A"/>
    <w:rsid w:val="00E5582E"/>
    <w:rsid w:val="00E84C5B"/>
    <w:rsid w:val="00EE4BB9"/>
    <w:rsid w:val="00F55021"/>
    <w:rsid w:val="00F60649"/>
    <w:rsid w:val="00F6609F"/>
    <w:rsid w:val="00F972BB"/>
    <w:rsid w:val="00FC0D11"/>
    <w:rsid w:val="00FE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C3691"/>
  <w15:chartTrackingRefBased/>
  <w15:docId w15:val="{B054080F-F558-4B36-8E3F-5582B10A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E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614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14DC"/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365F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65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C365F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65FD"/>
    <w:rPr>
      <w:color w:val="6B9F25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4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9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0E70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C5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23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3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4378"/>
    <w:rPr>
      <w:rFonts w:eastAsiaTheme="minorEastAsia"/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0D6C17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6C17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D6C17"/>
    <w:pPr>
      <w:spacing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6C17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6C17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D6C17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D6C17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D6C17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D6C17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D6C17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1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8E"/>
  </w:style>
  <w:style w:type="paragraph" w:styleId="Footer">
    <w:name w:val="footer"/>
    <w:basedOn w:val="Normal"/>
    <w:link w:val="FooterChar"/>
    <w:uiPriority w:val="99"/>
    <w:unhideWhenUsed/>
    <w:rsid w:val="007912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8E"/>
  </w:style>
  <w:style w:type="character" w:styleId="PageNumber">
    <w:name w:val="page number"/>
    <w:basedOn w:val="DefaultParagraphFont"/>
    <w:uiPriority w:val="99"/>
    <w:semiHidden/>
    <w:unhideWhenUsed/>
    <w:rsid w:val="00E55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F2A146-AE77-EB47-9A6D-15DF0C7E2D7A}" type="doc">
      <dgm:prSet loTypeId="urn:microsoft.com/office/officeart/2005/8/layout/vList2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AU"/>
        </a:p>
      </dgm:t>
    </dgm:pt>
    <dgm:pt modelId="{15C069EB-1B0E-AA40-86D8-D1F405136A48}">
      <dgm:prSet phldrT="[Text]"/>
      <dgm:spPr/>
      <dgm:t>
        <a:bodyPr/>
        <a:lstStyle/>
        <a:p>
          <a:r>
            <a:rPr lang="en-AU"/>
            <a:t>Production section – Terrence White</a:t>
          </a:r>
        </a:p>
      </dgm:t>
    </dgm:pt>
    <dgm:pt modelId="{4AD795E2-CA54-AB48-9387-11AB1F28F4B1}" type="parTrans" cxnId="{C5E961ED-4F0D-354A-B7C8-A50BF46047E2}">
      <dgm:prSet/>
      <dgm:spPr/>
      <dgm:t>
        <a:bodyPr/>
        <a:lstStyle/>
        <a:p>
          <a:endParaRPr lang="en-AU"/>
        </a:p>
      </dgm:t>
    </dgm:pt>
    <dgm:pt modelId="{3D85092D-575E-4148-B3FF-291A4C35DE6C}" type="sibTrans" cxnId="{C5E961ED-4F0D-354A-B7C8-A50BF46047E2}">
      <dgm:prSet/>
      <dgm:spPr/>
      <dgm:t>
        <a:bodyPr/>
        <a:lstStyle/>
        <a:p>
          <a:endParaRPr lang="en-AU"/>
        </a:p>
      </dgm:t>
    </dgm:pt>
    <dgm:pt modelId="{859BED67-F31C-6F42-8707-318DCCF2FB9A}">
      <dgm:prSet phldrT="[Text]"/>
      <dgm:spPr/>
      <dgm:t>
        <a:bodyPr/>
        <a:lstStyle/>
        <a:p>
          <a:r>
            <a:rPr lang="en-AU"/>
            <a:t>Artwork and Layouts team – Domenic Trillian</a:t>
          </a:r>
        </a:p>
      </dgm:t>
    </dgm:pt>
    <dgm:pt modelId="{26424008-4E76-C345-9D2E-8796EFA4F960}" type="parTrans" cxnId="{734028CB-7DC2-0649-8C85-75DF24621A91}">
      <dgm:prSet/>
      <dgm:spPr/>
      <dgm:t>
        <a:bodyPr/>
        <a:lstStyle/>
        <a:p>
          <a:endParaRPr lang="en-AU"/>
        </a:p>
      </dgm:t>
    </dgm:pt>
    <dgm:pt modelId="{517B431D-22C0-FC46-848F-B6385BC01D35}" type="sibTrans" cxnId="{734028CB-7DC2-0649-8C85-75DF24621A91}">
      <dgm:prSet/>
      <dgm:spPr/>
      <dgm:t>
        <a:bodyPr/>
        <a:lstStyle/>
        <a:p>
          <a:endParaRPr lang="en-AU"/>
        </a:p>
      </dgm:t>
    </dgm:pt>
    <dgm:pt modelId="{257BDC97-4A64-C942-9508-43309E01375D}">
      <dgm:prSet phldrT="[Text]"/>
      <dgm:spPr/>
      <dgm:t>
        <a:bodyPr/>
        <a:lstStyle/>
        <a:p>
          <a:r>
            <a:rPr lang="en-AU"/>
            <a:t>Distribution section – Irene Plaines</a:t>
          </a:r>
        </a:p>
      </dgm:t>
    </dgm:pt>
    <dgm:pt modelId="{413CC795-A021-D64B-8625-4FDD49A4265E}" type="parTrans" cxnId="{9FFF6BDB-1684-D546-BB85-5FFF6FC380D6}">
      <dgm:prSet/>
      <dgm:spPr/>
      <dgm:t>
        <a:bodyPr/>
        <a:lstStyle/>
        <a:p>
          <a:endParaRPr lang="en-AU"/>
        </a:p>
      </dgm:t>
    </dgm:pt>
    <dgm:pt modelId="{C295607E-1F92-6B46-81A4-CB3127E5FCDF}" type="sibTrans" cxnId="{9FFF6BDB-1684-D546-BB85-5FFF6FC380D6}">
      <dgm:prSet/>
      <dgm:spPr/>
      <dgm:t>
        <a:bodyPr/>
        <a:lstStyle/>
        <a:p>
          <a:endParaRPr lang="en-AU"/>
        </a:p>
      </dgm:t>
    </dgm:pt>
    <dgm:pt modelId="{B06278DF-4489-B14C-B535-ACC1A690F5A3}">
      <dgm:prSet phldrT="[Text]"/>
      <dgm:spPr/>
      <dgm:t>
        <a:bodyPr/>
        <a:lstStyle/>
        <a:p>
          <a:r>
            <a:rPr lang="en-AU"/>
            <a:t>Ordering and Contacts team – Ben Little</a:t>
          </a:r>
        </a:p>
      </dgm:t>
    </dgm:pt>
    <dgm:pt modelId="{C9DB7396-6E06-FF45-B8BE-20AB7A6846F8}" type="parTrans" cxnId="{CC68E108-3EE9-C148-90D5-8F23C3AA4BAB}">
      <dgm:prSet/>
      <dgm:spPr/>
      <dgm:t>
        <a:bodyPr/>
        <a:lstStyle/>
        <a:p>
          <a:endParaRPr lang="en-AU"/>
        </a:p>
      </dgm:t>
    </dgm:pt>
    <dgm:pt modelId="{E671DEA5-A023-6849-A41B-5BA2133944B0}" type="sibTrans" cxnId="{CC68E108-3EE9-C148-90D5-8F23C3AA4BAB}">
      <dgm:prSet/>
      <dgm:spPr/>
      <dgm:t>
        <a:bodyPr/>
        <a:lstStyle/>
        <a:p>
          <a:endParaRPr lang="en-AU"/>
        </a:p>
      </dgm:t>
    </dgm:pt>
    <dgm:pt modelId="{D4B830D1-3391-BC41-B30F-101DA4033850}">
      <dgm:prSet/>
      <dgm:spPr/>
      <dgm:t>
        <a:bodyPr/>
        <a:lstStyle/>
        <a:p>
          <a:r>
            <a:rPr lang="en-AU"/>
            <a:t>E-Delivery section – Jack Hopping</a:t>
          </a:r>
        </a:p>
      </dgm:t>
    </dgm:pt>
    <dgm:pt modelId="{DF39E5EE-BEE6-5843-A8BF-C4571C684CE8}" type="parTrans" cxnId="{DA46E3C2-40A0-3247-921C-A71A89D4CD7A}">
      <dgm:prSet/>
      <dgm:spPr/>
      <dgm:t>
        <a:bodyPr/>
        <a:lstStyle/>
        <a:p>
          <a:endParaRPr lang="en-AU"/>
        </a:p>
      </dgm:t>
    </dgm:pt>
    <dgm:pt modelId="{BA295CFA-1194-744D-8B1F-E109368B0ABB}" type="sibTrans" cxnId="{DA46E3C2-40A0-3247-921C-A71A89D4CD7A}">
      <dgm:prSet/>
      <dgm:spPr/>
      <dgm:t>
        <a:bodyPr/>
        <a:lstStyle/>
        <a:p>
          <a:endParaRPr lang="en-AU"/>
        </a:p>
      </dgm:t>
    </dgm:pt>
    <dgm:pt modelId="{88627C5E-7B85-A741-BB9C-FF0C6D265F02}">
      <dgm:prSet/>
      <dgm:spPr/>
      <dgm:t>
        <a:bodyPr/>
        <a:lstStyle/>
        <a:p>
          <a:r>
            <a:rPr lang="en-AU"/>
            <a:t>Web Development team – Veronica Reel</a:t>
          </a:r>
        </a:p>
      </dgm:t>
    </dgm:pt>
    <dgm:pt modelId="{80351005-E34D-C14A-9B31-F37F4118617E}" type="parTrans" cxnId="{A1DB939E-93CC-664A-BC36-AC8766905015}">
      <dgm:prSet/>
      <dgm:spPr/>
      <dgm:t>
        <a:bodyPr/>
        <a:lstStyle/>
        <a:p>
          <a:endParaRPr lang="en-AU"/>
        </a:p>
      </dgm:t>
    </dgm:pt>
    <dgm:pt modelId="{4BDF4D3C-9325-2044-A44E-5A9935FB3A09}" type="sibTrans" cxnId="{A1DB939E-93CC-664A-BC36-AC8766905015}">
      <dgm:prSet/>
      <dgm:spPr/>
      <dgm:t>
        <a:bodyPr/>
        <a:lstStyle/>
        <a:p>
          <a:endParaRPr lang="en-AU"/>
        </a:p>
      </dgm:t>
    </dgm:pt>
    <dgm:pt modelId="{70A2DD54-BD69-A54E-9956-A1832C725447}">
      <dgm:prSet/>
      <dgm:spPr/>
      <dgm:t>
        <a:bodyPr/>
        <a:lstStyle/>
        <a:p>
          <a:r>
            <a:rPr lang="en-AU"/>
            <a:t>Printing and Binding team – Mary Gibbons</a:t>
          </a:r>
        </a:p>
      </dgm:t>
    </dgm:pt>
    <dgm:pt modelId="{8DDC1CBB-AB44-3140-9243-B1AF2DB7123B}" type="parTrans" cxnId="{27302924-6CEB-4745-A4BA-072E5BCFBE62}">
      <dgm:prSet/>
      <dgm:spPr/>
      <dgm:t>
        <a:bodyPr/>
        <a:lstStyle/>
        <a:p>
          <a:endParaRPr lang="en-AU"/>
        </a:p>
      </dgm:t>
    </dgm:pt>
    <dgm:pt modelId="{B3C761E3-0B93-4941-B38F-F673630BCE68}" type="sibTrans" cxnId="{27302924-6CEB-4745-A4BA-072E5BCFBE62}">
      <dgm:prSet/>
      <dgm:spPr/>
      <dgm:t>
        <a:bodyPr/>
        <a:lstStyle/>
        <a:p>
          <a:endParaRPr lang="en-AU"/>
        </a:p>
      </dgm:t>
    </dgm:pt>
    <dgm:pt modelId="{59082674-EA73-EF41-94DA-3268A807CC75}">
      <dgm:prSet/>
      <dgm:spPr/>
      <dgm:t>
        <a:bodyPr/>
        <a:lstStyle/>
        <a:p>
          <a:r>
            <a:rPr lang="en-AU"/>
            <a:t>Shipping team – Sarah Chandler</a:t>
          </a:r>
        </a:p>
      </dgm:t>
    </dgm:pt>
    <dgm:pt modelId="{88C4516A-31EE-3049-BB67-35CE4DB1023F}" type="parTrans" cxnId="{077C9834-0E64-1049-8409-B2CC74BDBA72}">
      <dgm:prSet/>
      <dgm:spPr/>
      <dgm:t>
        <a:bodyPr/>
        <a:lstStyle/>
        <a:p>
          <a:endParaRPr lang="en-AU"/>
        </a:p>
      </dgm:t>
    </dgm:pt>
    <dgm:pt modelId="{45DD263F-A861-214D-9408-B20763B652DF}" type="sibTrans" cxnId="{077C9834-0E64-1049-8409-B2CC74BDBA72}">
      <dgm:prSet/>
      <dgm:spPr/>
      <dgm:t>
        <a:bodyPr/>
        <a:lstStyle/>
        <a:p>
          <a:endParaRPr lang="en-AU"/>
        </a:p>
      </dgm:t>
    </dgm:pt>
    <dgm:pt modelId="{94A8B11A-CFEA-6348-A8B3-4FB90A3FA552}">
      <dgm:prSet/>
      <dgm:spPr/>
      <dgm:t>
        <a:bodyPr/>
        <a:lstStyle/>
        <a:p>
          <a:r>
            <a:rPr lang="en-AU"/>
            <a:t>E-Book Production and Sales – Sam Porter</a:t>
          </a:r>
        </a:p>
      </dgm:t>
    </dgm:pt>
    <dgm:pt modelId="{A5216145-7AC4-2641-8E2A-05DA63BC0863}" type="parTrans" cxnId="{D6354673-17E3-BF4F-830A-176AD56DC651}">
      <dgm:prSet/>
      <dgm:spPr/>
      <dgm:t>
        <a:bodyPr/>
        <a:lstStyle/>
        <a:p>
          <a:endParaRPr lang="en-AU"/>
        </a:p>
      </dgm:t>
    </dgm:pt>
    <dgm:pt modelId="{60E70C33-07F4-4E48-8F3B-99499210D38A}" type="sibTrans" cxnId="{D6354673-17E3-BF4F-830A-176AD56DC651}">
      <dgm:prSet/>
      <dgm:spPr/>
      <dgm:t>
        <a:bodyPr/>
        <a:lstStyle/>
        <a:p>
          <a:endParaRPr lang="en-AU"/>
        </a:p>
      </dgm:t>
    </dgm:pt>
    <dgm:pt modelId="{2E3FAF2B-A07D-8945-966E-373231A9CA7B}">
      <dgm:prSet/>
      <dgm:spPr/>
      <dgm:t>
        <a:bodyPr/>
        <a:lstStyle/>
        <a:p>
          <a:pPr algn="ctr"/>
          <a:r>
            <a:rPr lang="en-AU"/>
            <a:t>Delivery branch – Penny Aralias</a:t>
          </a:r>
        </a:p>
      </dgm:t>
    </dgm:pt>
    <dgm:pt modelId="{83233EB2-1460-C142-ABC3-38A38C61C361}" type="parTrans" cxnId="{DF936AEC-9161-6F40-BE75-E53470F743D8}">
      <dgm:prSet/>
      <dgm:spPr/>
      <dgm:t>
        <a:bodyPr/>
        <a:lstStyle/>
        <a:p>
          <a:endParaRPr lang="en-AU"/>
        </a:p>
      </dgm:t>
    </dgm:pt>
    <dgm:pt modelId="{66FDF564-373F-1E43-99A9-488B3D3E7775}" type="sibTrans" cxnId="{DF936AEC-9161-6F40-BE75-E53470F743D8}">
      <dgm:prSet/>
      <dgm:spPr/>
      <dgm:t>
        <a:bodyPr/>
        <a:lstStyle/>
        <a:p>
          <a:endParaRPr lang="en-AU"/>
        </a:p>
      </dgm:t>
    </dgm:pt>
    <dgm:pt modelId="{2B5524CD-A1E3-4141-85C7-16D6817147D3}" type="pres">
      <dgm:prSet presAssocID="{37F2A146-AE77-EB47-9A6D-15DF0C7E2D7A}" presName="linear" presStyleCnt="0">
        <dgm:presLayoutVars>
          <dgm:animLvl val="lvl"/>
          <dgm:resizeHandles val="exact"/>
        </dgm:presLayoutVars>
      </dgm:prSet>
      <dgm:spPr/>
    </dgm:pt>
    <dgm:pt modelId="{54FC7515-3F43-6C4A-9FB1-FF89367BFD75}" type="pres">
      <dgm:prSet presAssocID="{2E3FAF2B-A07D-8945-966E-373231A9CA7B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CADC2DD-B1B1-564B-9A9E-7DB161636B2D}" type="pres">
      <dgm:prSet presAssocID="{66FDF564-373F-1E43-99A9-488B3D3E7775}" presName="spacer" presStyleCnt="0"/>
      <dgm:spPr/>
    </dgm:pt>
    <dgm:pt modelId="{4A6F1702-796D-B546-9D66-5AA8461BDD40}" type="pres">
      <dgm:prSet presAssocID="{15C069EB-1B0E-AA40-86D8-D1F405136A48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7B75C89-7E78-804F-AA76-50F723127A25}" type="pres">
      <dgm:prSet presAssocID="{15C069EB-1B0E-AA40-86D8-D1F405136A48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769D123D-1074-DB44-BE26-0EDE74A9CCD4}" type="pres">
      <dgm:prSet presAssocID="{257BDC97-4A64-C942-9508-43309E01375D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5A191579-95D1-C243-B413-DF15004676EF}" type="pres">
      <dgm:prSet presAssocID="{257BDC97-4A64-C942-9508-43309E0137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406AC70A-094C-F148-A69E-6949FC6C5209}" type="pres">
      <dgm:prSet presAssocID="{D4B830D1-3391-BC41-B30F-101DA4033850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1330A8E3-9CFF-E34F-B2E8-BB74CD08ADBC}" type="pres">
      <dgm:prSet presAssocID="{D4B830D1-3391-BC41-B30F-101DA4033850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n-AU"/>
        </a:p>
      </dgm:t>
    </dgm:pt>
  </dgm:ptLst>
  <dgm:cxnLst>
    <dgm:cxn modelId="{C5E961ED-4F0D-354A-B7C8-A50BF46047E2}" srcId="{37F2A146-AE77-EB47-9A6D-15DF0C7E2D7A}" destId="{15C069EB-1B0E-AA40-86D8-D1F405136A48}" srcOrd="1" destOrd="0" parTransId="{4AD795E2-CA54-AB48-9387-11AB1F28F4B1}" sibTransId="{3D85092D-575E-4148-B3FF-291A4C35DE6C}"/>
    <dgm:cxn modelId="{826EDF10-CF43-CB4D-80A2-853DBA8958C0}" type="presOf" srcId="{D4B830D1-3391-BC41-B30F-101DA4033850}" destId="{406AC70A-094C-F148-A69E-6949FC6C5209}" srcOrd="0" destOrd="0" presId="urn:microsoft.com/office/officeart/2005/8/layout/vList2"/>
    <dgm:cxn modelId="{57C7CD36-BBBA-6F47-8925-44514549F1EA}" type="presOf" srcId="{37F2A146-AE77-EB47-9A6D-15DF0C7E2D7A}" destId="{2B5524CD-A1E3-4141-85C7-16D6817147D3}" srcOrd="0" destOrd="0" presId="urn:microsoft.com/office/officeart/2005/8/layout/vList2"/>
    <dgm:cxn modelId="{AE8E2428-0D3E-E548-A244-F3E74515D299}" type="presOf" srcId="{B06278DF-4489-B14C-B535-ACC1A690F5A3}" destId="{5A191579-95D1-C243-B413-DF15004676EF}" srcOrd="0" destOrd="0" presId="urn:microsoft.com/office/officeart/2005/8/layout/vList2"/>
    <dgm:cxn modelId="{27302924-6CEB-4745-A4BA-072E5BCFBE62}" srcId="{15C069EB-1B0E-AA40-86D8-D1F405136A48}" destId="{70A2DD54-BD69-A54E-9956-A1832C725447}" srcOrd="1" destOrd="0" parTransId="{8DDC1CBB-AB44-3140-9243-B1AF2DB7123B}" sibTransId="{B3C761E3-0B93-4941-B38F-F673630BCE68}"/>
    <dgm:cxn modelId="{9FFF6BDB-1684-D546-BB85-5FFF6FC380D6}" srcId="{37F2A146-AE77-EB47-9A6D-15DF0C7E2D7A}" destId="{257BDC97-4A64-C942-9508-43309E01375D}" srcOrd="2" destOrd="0" parTransId="{413CC795-A021-D64B-8625-4FDD49A4265E}" sibTransId="{C295607E-1F92-6B46-81A4-CB3127E5FCDF}"/>
    <dgm:cxn modelId="{A1DB939E-93CC-664A-BC36-AC8766905015}" srcId="{D4B830D1-3391-BC41-B30F-101DA4033850}" destId="{88627C5E-7B85-A741-BB9C-FF0C6D265F02}" srcOrd="0" destOrd="0" parTransId="{80351005-E34D-C14A-9B31-F37F4118617E}" sibTransId="{4BDF4D3C-9325-2044-A44E-5A9935FB3A09}"/>
    <dgm:cxn modelId="{C84EEE8E-5C71-1A43-B515-59E315498B93}" type="presOf" srcId="{859BED67-F31C-6F42-8707-318DCCF2FB9A}" destId="{E7B75C89-7E78-804F-AA76-50F723127A25}" srcOrd="0" destOrd="0" presId="urn:microsoft.com/office/officeart/2005/8/layout/vList2"/>
    <dgm:cxn modelId="{D34EF2C5-00A7-E846-B6CD-F94A085E3EE1}" type="presOf" srcId="{257BDC97-4A64-C942-9508-43309E01375D}" destId="{769D123D-1074-DB44-BE26-0EDE74A9CCD4}" srcOrd="0" destOrd="0" presId="urn:microsoft.com/office/officeart/2005/8/layout/vList2"/>
    <dgm:cxn modelId="{077C9834-0E64-1049-8409-B2CC74BDBA72}" srcId="{257BDC97-4A64-C942-9508-43309E01375D}" destId="{59082674-EA73-EF41-94DA-3268A807CC75}" srcOrd="1" destOrd="0" parTransId="{88C4516A-31EE-3049-BB67-35CE4DB1023F}" sibTransId="{45DD263F-A861-214D-9408-B20763B652DF}"/>
    <dgm:cxn modelId="{734028CB-7DC2-0649-8C85-75DF24621A91}" srcId="{15C069EB-1B0E-AA40-86D8-D1F405136A48}" destId="{859BED67-F31C-6F42-8707-318DCCF2FB9A}" srcOrd="0" destOrd="0" parTransId="{26424008-4E76-C345-9D2E-8796EFA4F960}" sibTransId="{517B431D-22C0-FC46-848F-B6385BC01D35}"/>
    <dgm:cxn modelId="{216072D4-3D33-364D-9B6F-D74DED787434}" type="presOf" srcId="{94A8B11A-CFEA-6348-A8B3-4FB90A3FA552}" destId="{1330A8E3-9CFF-E34F-B2E8-BB74CD08ADBC}" srcOrd="0" destOrd="1" presId="urn:microsoft.com/office/officeart/2005/8/layout/vList2"/>
    <dgm:cxn modelId="{00FBFE7C-5B60-754E-9189-675D6D0301D7}" type="presOf" srcId="{88627C5E-7B85-A741-BB9C-FF0C6D265F02}" destId="{1330A8E3-9CFF-E34F-B2E8-BB74CD08ADBC}" srcOrd="0" destOrd="0" presId="urn:microsoft.com/office/officeart/2005/8/layout/vList2"/>
    <dgm:cxn modelId="{CC68E108-3EE9-C148-90D5-8F23C3AA4BAB}" srcId="{257BDC97-4A64-C942-9508-43309E01375D}" destId="{B06278DF-4489-B14C-B535-ACC1A690F5A3}" srcOrd="0" destOrd="0" parTransId="{C9DB7396-6E06-FF45-B8BE-20AB7A6846F8}" sibTransId="{E671DEA5-A023-6849-A41B-5BA2133944B0}"/>
    <dgm:cxn modelId="{D6354673-17E3-BF4F-830A-176AD56DC651}" srcId="{D4B830D1-3391-BC41-B30F-101DA4033850}" destId="{94A8B11A-CFEA-6348-A8B3-4FB90A3FA552}" srcOrd="1" destOrd="0" parTransId="{A5216145-7AC4-2641-8E2A-05DA63BC0863}" sibTransId="{60E70C33-07F4-4E48-8F3B-99499210D38A}"/>
    <dgm:cxn modelId="{B0C757A7-C908-1D4C-84CF-81F5824F0420}" type="presOf" srcId="{2E3FAF2B-A07D-8945-966E-373231A9CA7B}" destId="{54FC7515-3F43-6C4A-9FB1-FF89367BFD75}" srcOrd="0" destOrd="0" presId="urn:microsoft.com/office/officeart/2005/8/layout/vList2"/>
    <dgm:cxn modelId="{4BD3562B-7584-F547-9252-1D1C8B91CD52}" type="presOf" srcId="{59082674-EA73-EF41-94DA-3268A807CC75}" destId="{5A191579-95D1-C243-B413-DF15004676EF}" srcOrd="0" destOrd="1" presId="urn:microsoft.com/office/officeart/2005/8/layout/vList2"/>
    <dgm:cxn modelId="{DF936AEC-9161-6F40-BE75-E53470F743D8}" srcId="{37F2A146-AE77-EB47-9A6D-15DF0C7E2D7A}" destId="{2E3FAF2B-A07D-8945-966E-373231A9CA7B}" srcOrd="0" destOrd="0" parTransId="{83233EB2-1460-C142-ABC3-38A38C61C361}" sibTransId="{66FDF564-373F-1E43-99A9-488B3D3E7775}"/>
    <dgm:cxn modelId="{144FF495-89DA-D249-A09F-1DFC86012FEF}" type="presOf" srcId="{15C069EB-1B0E-AA40-86D8-D1F405136A48}" destId="{4A6F1702-796D-B546-9D66-5AA8461BDD40}" srcOrd="0" destOrd="0" presId="urn:microsoft.com/office/officeart/2005/8/layout/vList2"/>
    <dgm:cxn modelId="{1B2E3BB7-9D45-2040-AFFF-4F8E80B56006}" type="presOf" srcId="{70A2DD54-BD69-A54E-9956-A1832C725447}" destId="{E7B75C89-7E78-804F-AA76-50F723127A25}" srcOrd="0" destOrd="1" presId="urn:microsoft.com/office/officeart/2005/8/layout/vList2"/>
    <dgm:cxn modelId="{DA46E3C2-40A0-3247-921C-A71A89D4CD7A}" srcId="{37F2A146-AE77-EB47-9A6D-15DF0C7E2D7A}" destId="{D4B830D1-3391-BC41-B30F-101DA4033850}" srcOrd="3" destOrd="0" parTransId="{DF39E5EE-BEE6-5843-A8BF-C4571C684CE8}" sibTransId="{BA295CFA-1194-744D-8B1F-E109368B0ABB}"/>
    <dgm:cxn modelId="{D265B2A1-78DA-4947-B41A-BC2DE49806F9}" type="presParOf" srcId="{2B5524CD-A1E3-4141-85C7-16D6817147D3}" destId="{54FC7515-3F43-6C4A-9FB1-FF89367BFD75}" srcOrd="0" destOrd="0" presId="urn:microsoft.com/office/officeart/2005/8/layout/vList2"/>
    <dgm:cxn modelId="{8FA37FBF-C79E-B74E-8057-2C711B2480D4}" type="presParOf" srcId="{2B5524CD-A1E3-4141-85C7-16D6817147D3}" destId="{DCADC2DD-B1B1-564B-9A9E-7DB161636B2D}" srcOrd="1" destOrd="0" presId="urn:microsoft.com/office/officeart/2005/8/layout/vList2"/>
    <dgm:cxn modelId="{294A8A17-0BAA-494B-BAD1-78FF771F775B}" type="presParOf" srcId="{2B5524CD-A1E3-4141-85C7-16D6817147D3}" destId="{4A6F1702-796D-B546-9D66-5AA8461BDD40}" srcOrd="2" destOrd="0" presId="urn:microsoft.com/office/officeart/2005/8/layout/vList2"/>
    <dgm:cxn modelId="{A81A1A7D-2F09-6B41-876E-A1010917F451}" type="presParOf" srcId="{2B5524CD-A1E3-4141-85C7-16D6817147D3}" destId="{E7B75C89-7E78-804F-AA76-50F723127A25}" srcOrd="3" destOrd="0" presId="urn:microsoft.com/office/officeart/2005/8/layout/vList2"/>
    <dgm:cxn modelId="{86DE6E21-895E-004A-86B8-F8A051EACB77}" type="presParOf" srcId="{2B5524CD-A1E3-4141-85C7-16D6817147D3}" destId="{769D123D-1074-DB44-BE26-0EDE74A9CCD4}" srcOrd="4" destOrd="0" presId="urn:microsoft.com/office/officeart/2005/8/layout/vList2"/>
    <dgm:cxn modelId="{13398EC2-E034-1041-B307-46221C9E0DA4}" type="presParOf" srcId="{2B5524CD-A1E3-4141-85C7-16D6817147D3}" destId="{5A191579-95D1-C243-B413-DF15004676EF}" srcOrd="5" destOrd="0" presId="urn:microsoft.com/office/officeart/2005/8/layout/vList2"/>
    <dgm:cxn modelId="{EC3B7829-2857-0F44-A833-BDBBED304F8B}" type="presParOf" srcId="{2B5524CD-A1E3-4141-85C7-16D6817147D3}" destId="{406AC70A-094C-F148-A69E-6949FC6C5209}" srcOrd="6" destOrd="0" presId="urn:microsoft.com/office/officeart/2005/8/layout/vList2"/>
    <dgm:cxn modelId="{71F8BE24-333B-4546-9526-FECC01140F7B}" type="presParOf" srcId="{2B5524CD-A1E3-4141-85C7-16D6817147D3}" destId="{1330A8E3-9CFF-E34F-B2E8-BB74CD08ADBC}" srcOrd="7" destOrd="0" presId="urn:microsoft.com/office/officeart/2005/8/layout/vList2"/>
  </dgm:cxnLst>
  <dgm:bg>
    <a:noFill/>
    <a:effectLst>
      <a:outerShdw blurRad="50800" dist="76200" dir="2700000" algn="tl" rotWithShape="0">
        <a:prstClr val="black">
          <a:alpha val="40000"/>
        </a:prstClr>
      </a:outerShdw>
    </a:effectLst>
  </dgm:bg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4FC7515-3F43-6C4A-9FB1-FF89367BFD75}">
      <dsp:nvSpPr>
        <dsp:cNvPr id="0" name=""/>
        <dsp:cNvSpPr/>
      </dsp:nvSpPr>
      <dsp:spPr>
        <a:xfrm>
          <a:off x="0" y="96232"/>
          <a:ext cx="5486400" cy="41066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Delivery branch – Penny Aralias</a:t>
          </a:r>
        </a:p>
      </dsp:txBody>
      <dsp:txXfrm>
        <a:off x="20047" y="116279"/>
        <a:ext cx="5446306" cy="370575"/>
      </dsp:txXfrm>
    </dsp:sp>
    <dsp:sp modelId="{4A6F1702-796D-B546-9D66-5AA8461BDD40}">
      <dsp:nvSpPr>
        <dsp:cNvPr id="0" name=""/>
        <dsp:cNvSpPr/>
      </dsp:nvSpPr>
      <dsp:spPr>
        <a:xfrm>
          <a:off x="0" y="558742"/>
          <a:ext cx="5486400" cy="41066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Production section – Terrence White</a:t>
          </a:r>
        </a:p>
      </dsp:txBody>
      <dsp:txXfrm>
        <a:off x="20047" y="578789"/>
        <a:ext cx="5446306" cy="370575"/>
      </dsp:txXfrm>
    </dsp:sp>
    <dsp:sp modelId="{E7B75C89-7E78-804F-AA76-50F723127A25}">
      <dsp:nvSpPr>
        <dsp:cNvPr id="0" name=""/>
        <dsp:cNvSpPr/>
      </dsp:nvSpPr>
      <dsp:spPr>
        <a:xfrm>
          <a:off x="0" y="969412"/>
          <a:ext cx="5486400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Artwork and Layouts team – Domenic Trillian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Printing and Binding team – Mary Gibbons</a:t>
          </a:r>
        </a:p>
      </dsp:txBody>
      <dsp:txXfrm>
        <a:off x="0" y="969412"/>
        <a:ext cx="5486400" cy="437805"/>
      </dsp:txXfrm>
    </dsp:sp>
    <dsp:sp modelId="{769D123D-1074-DB44-BE26-0EDE74A9CCD4}">
      <dsp:nvSpPr>
        <dsp:cNvPr id="0" name=""/>
        <dsp:cNvSpPr/>
      </dsp:nvSpPr>
      <dsp:spPr>
        <a:xfrm>
          <a:off x="0" y="1407217"/>
          <a:ext cx="5486400" cy="41066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Distribution section – Irene Plaines</a:t>
          </a:r>
        </a:p>
      </dsp:txBody>
      <dsp:txXfrm>
        <a:off x="20047" y="1427264"/>
        <a:ext cx="5446306" cy="370575"/>
      </dsp:txXfrm>
    </dsp:sp>
    <dsp:sp modelId="{5A191579-95D1-C243-B413-DF15004676EF}">
      <dsp:nvSpPr>
        <dsp:cNvPr id="0" name=""/>
        <dsp:cNvSpPr/>
      </dsp:nvSpPr>
      <dsp:spPr>
        <a:xfrm>
          <a:off x="0" y="1817887"/>
          <a:ext cx="5486400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Ordering and Contacts team – Ben Little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Shipping team – Sarah Chandler</a:t>
          </a:r>
        </a:p>
      </dsp:txBody>
      <dsp:txXfrm>
        <a:off x="0" y="1817887"/>
        <a:ext cx="5486400" cy="437805"/>
      </dsp:txXfrm>
    </dsp:sp>
    <dsp:sp modelId="{406AC70A-094C-F148-A69E-6949FC6C5209}">
      <dsp:nvSpPr>
        <dsp:cNvPr id="0" name=""/>
        <dsp:cNvSpPr/>
      </dsp:nvSpPr>
      <dsp:spPr>
        <a:xfrm>
          <a:off x="0" y="2255692"/>
          <a:ext cx="5486400" cy="410669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85000"/>
                <a:satMod val="100000"/>
                <a:lumMod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ln>
          <a:noFill/>
        </a:ln>
        <a:effectLst>
          <a:outerShdw blurRad="50800" dist="12700" dir="5400000" algn="ctr" rotWithShape="0">
            <a:srgbClr val="000000">
              <a:alpha val="50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kern="1200"/>
            <a:t>E-Delivery section – Jack Hopping</a:t>
          </a:r>
        </a:p>
      </dsp:txBody>
      <dsp:txXfrm>
        <a:off x="20047" y="2275739"/>
        <a:ext cx="5446306" cy="370575"/>
      </dsp:txXfrm>
    </dsp:sp>
    <dsp:sp modelId="{1330A8E3-9CFF-E34F-B2E8-BB74CD08ADBC}">
      <dsp:nvSpPr>
        <dsp:cNvPr id="0" name=""/>
        <dsp:cNvSpPr/>
      </dsp:nvSpPr>
      <dsp:spPr>
        <a:xfrm>
          <a:off x="0" y="2666362"/>
          <a:ext cx="5486400" cy="43780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4193" tIns="22860" rIns="128016" bIns="22860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Web Development team – Veronica Reel</a:t>
          </a:r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20000"/>
            </a:spcAft>
            <a:buChar char="••"/>
          </a:pPr>
          <a:r>
            <a:rPr lang="en-AU" sz="1400" kern="1200"/>
            <a:t>E-Book Production and Sales – Sam Porter</a:t>
          </a:r>
        </a:p>
      </dsp:txBody>
      <dsp:txXfrm>
        <a:off x="0" y="2666362"/>
        <a:ext cx="5486400" cy="4378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w Cen MT Condensed">
    <w:panose1 w:val="020B06060201040202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5E"/>
    <w:rsid w:val="00456F5E"/>
    <w:rsid w:val="00F5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F5E"/>
    <w:rPr>
      <w:color w:val="808080"/>
    </w:rPr>
  </w:style>
  <w:style w:type="paragraph" w:customStyle="1" w:styleId="38AC1D4DB0040545902F362544307059">
    <w:name w:val="38AC1D4DB0040545902F362544307059"/>
    <w:rsid w:val="00456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3D09-8521-F549-AC41-E2B1C1FA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800</Words>
  <Characters>3891</Characters>
  <Application>Microsoft Macintosh Word</Application>
  <DocSecurity>0</DocSecurity>
  <Lines>97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Unicorn Books – Monthly Update</vt:lpstr>
    </vt:vector>
  </TitlesOfParts>
  <Manager>Luke Nguyen-Hoan</Manager>
  <Company>University of Canberra</Company>
  <LinksUpToDate>false</LinksUpToDate>
  <CharactersWithSpaces>4631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Unicorn Books – Monthly Update</dc:title>
  <dc:subject>Monthly updates in the company and industry</dc:subject>
  <dc:creator>u3149399</dc:creator>
  <cp:keywords>monthly, update</cp:keywords>
  <dc:description/>
  <cp:lastModifiedBy>Tenzin Dendup</cp:lastModifiedBy>
  <cp:revision>50</cp:revision>
  <cp:lastPrinted>2017-04-12T04:51:00Z</cp:lastPrinted>
  <dcterms:created xsi:type="dcterms:W3CDTF">2017-04-12T01:56:00Z</dcterms:created>
  <dcterms:modified xsi:type="dcterms:W3CDTF">2017-04-12T05:41:00Z</dcterms:modified>
  <cp:category>Report</cp:category>
</cp:coreProperties>
</file>